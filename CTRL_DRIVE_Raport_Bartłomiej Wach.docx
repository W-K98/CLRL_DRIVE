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30"/>
      </w:tblGrid>
      <w:tr w:rsidR="00A36F46" w14:paraId="3AA14481" w14:textId="77777777" w:rsidTr="000F5275">
        <w:trPr>
          <w:trHeight w:val="614"/>
        </w:trPr>
        <w:tc>
          <w:tcPr>
            <w:tcW w:w="4050" w:type="dxa"/>
          </w:tcPr>
          <w:p w14:paraId="43C8C48F" w14:textId="3C519156" w:rsidR="00A36F46" w:rsidRDefault="00A36F46" w:rsidP="00233E88">
            <w:pPr>
              <w:rPr>
                <w:rFonts w:ascii="Verdana" w:hAnsi="Verdana" w:cs="Verdana"/>
                <w:color w:val="auto"/>
                <w:spacing w:val="0"/>
                <w:szCs w:val="20"/>
              </w:rPr>
            </w:pPr>
          </w:p>
        </w:tc>
        <w:tc>
          <w:tcPr>
            <w:tcW w:w="4030" w:type="dxa"/>
          </w:tcPr>
          <w:p w14:paraId="08297CB1" w14:textId="2C9891D3" w:rsidR="00A36F46" w:rsidRDefault="001C4C2C" w:rsidP="009633A5">
            <w:pPr>
              <w:jc w:val="right"/>
              <w:rPr>
                <w:rFonts w:ascii="Verdana" w:hAnsi="Verdana" w:cs="Verdana"/>
                <w:color w:val="auto"/>
                <w:spacing w:val="0"/>
                <w:szCs w:val="20"/>
              </w:rPr>
            </w:pP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Warszawa</w:t>
            </w:r>
            <w:r w:rsidR="00FA4307">
              <w:rPr>
                <w:rFonts w:ascii="Verdana" w:hAnsi="Verdana" w:cs="Verdana"/>
                <w:color w:val="auto"/>
                <w:spacing w:val="0"/>
                <w:szCs w:val="20"/>
              </w:rPr>
              <w:t>,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dn</w:t>
            </w:r>
            <w:r w:rsidR="00ED162D">
              <w:rPr>
                <w:rFonts w:ascii="Verdana" w:hAnsi="Verdana" w:cs="Verdana"/>
                <w:color w:val="auto"/>
                <w:spacing w:val="0"/>
                <w:szCs w:val="20"/>
              </w:rPr>
              <w:t>ia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</w:t>
            </w:r>
            <w:r w:rsidR="006C5CE6">
              <w:rPr>
                <w:rFonts w:ascii="Verdana" w:hAnsi="Verdana" w:cs="Verdana"/>
                <w:color w:val="auto"/>
                <w:spacing w:val="0"/>
                <w:szCs w:val="20"/>
              </w:rPr>
              <w:t>03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</w:t>
            </w:r>
            <w:r w:rsidR="00332E65">
              <w:rPr>
                <w:rFonts w:ascii="Verdana" w:hAnsi="Verdana" w:cs="Verdana"/>
                <w:color w:val="auto"/>
                <w:spacing w:val="0"/>
                <w:szCs w:val="20"/>
              </w:rPr>
              <w:t>września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20</w:t>
            </w:r>
            <w:r w:rsidR="000F5275">
              <w:rPr>
                <w:rFonts w:ascii="Verdana" w:hAnsi="Verdana" w:cs="Verdana"/>
                <w:color w:val="auto"/>
                <w:spacing w:val="0"/>
                <w:szCs w:val="20"/>
              </w:rPr>
              <w:t>20</w:t>
            </w:r>
            <w:r w:rsidR="00ED162D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r.</w:t>
            </w:r>
          </w:p>
        </w:tc>
      </w:tr>
      <w:tr w:rsidR="00ED162D" w14:paraId="70B98920" w14:textId="77777777" w:rsidTr="000F5275">
        <w:trPr>
          <w:trHeight w:val="614"/>
        </w:trPr>
        <w:tc>
          <w:tcPr>
            <w:tcW w:w="4050" w:type="dxa"/>
          </w:tcPr>
          <w:p w14:paraId="2627E1D8" w14:textId="18CE8ECF" w:rsidR="00ED162D" w:rsidRDefault="00ED162D" w:rsidP="00233E88">
            <w:pPr>
              <w:rPr>
                <w:rFonts w:ascii="Verdana" w:hAnsi="Verdana" w:cs="Verdana"/>
                <w:color w:val="auto"/>
                <w:spacing w:val="0"/>
                <w:szCs w:val="20"/>
              </w:rPr>
            </w:pP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[AB/XYZ</w:t>
            </w:r>
            <w:r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>/</w:t>
            </w: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000</w:t>
            </w:r>
            <w:r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>/20</w:t>
            </w: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20]</w:t>
            </w:r>
          </w:p>
        </w:tc>
        <w:tc>
          <w:tcPr>
            <w:tcW w:w="4030" w:type="dxa"/>
          </w:tcPr>
          <w:p w14:paraId="630FD05E" w14:textId="77777777" w:rsidR="00ED162D" w:rsidRDefault="00ED162D" w:rsidP="009633A5">
            <w:pPr>
              <w:jc w:val="right"/>
              <w:rPr>
                <w:rFonts w:ascii="Verdana" w:hAnsi="Verdana" w:cs="Verdana"/>
                <w:color w:val="auto"/>
                <w:spacing w:val="0"/>
                <w:szCs w:val="20"/>
              </w:rPr>
            </w:pPr>
          </w:p>
        </w:tc>
      </w:tr>
    </w:tbl>
    <w:p w14:paraId="57CDD72A" w14:textId="1BAD885D" w:rsidR="006E5990" w:rsidRPr="006E5990" w:rsidRDefault="00ED162D" w:rsidP="00A36F46">
      <w:pPr>
        <w:pStyle w:val="LukSzanownaPani"/>
        <w:spacing w:before="520"/>
      </w:pPr>
      <w:r>
        <w:t>Pan</w:t>
      </w:r>
    </w:p>
    <w:p w14:paraId="0EC438FB" w14:textId="3D273739" w:rsidR="006E5990" w:rsidRPr="00D005B3" w:rsidRDefault="002E79BE" w:rsidP="00D005B3">
      <w:pPr>
        <w:pStyle w:val="LukImiiNazwwisko"/>
      </w:pPr>
      <w:r>
        <w:t>Bartłomiej Wach</w:t>
      </w:r>
    </w:p>
    <w:p w14:paraId="18CABD0B" w14:textId="23A5908B" w:rsidR="006E5990" w:rsidRPr="006E5990" w:rsidRDefault="002E79BE" w:rsidP="00D005B3">
      <w:pPr>
        <w:pStyle w:val="LucInstytut"/>
      </w:pPr>
      <w:r>
        <w:t>Praktykant</w:t>
      </w:r>
    </w:p>
    <w:p w14:paraId="7FDCD77F" w14:textId="77777777" w:rsidR="00ED162D" w:rsidRDefault="00ED162D" w:rsidP="00B16679">
      <w:pPr>
        <w:pStyle w:val="Nagwek1"/>
      </w:pPr>
    </w:p>
    <w:p w14:paraId="1646C60E" w14:textId="7BA4D69C" w:rsidR="006E5990" w:rsidRPr="007F6271" w:rsidRDefault="00C730DB" w:rsidP="005D1495">
      <w:pPr>
        <w:pStyle w:val="LukNagloweklistu"/>
      </w:pPr>
      <w:r>
        <w:t>Sy</w:t>
      </w:r>
      <w:r w:rsidR="002E79BE">
        <w:t>mulacyjne badania algorytmu regulacji dla napędu silnika prądu stałego z mostkiem H.</w:t>
      </w:r>
    </w:p>
    <w:p w14:paraId="3428D40A" w14:textId="1D905DB5" w:rsidR="00D40690" w:rsidRPr="00526CDD" w:rsidRDefault="00C730DB" w:rsidP="00B61F8A">
      <w:pPr>
        <w:rPr>
          <w:rFonts w:ascii="Verdana" w:hAnsi="Verdana" w:cs="Verdana"/>
          <w:color w:val="auto"/>
          <w:spacing w:val="0"/>
          <w:szCs w:val="20"/>
        </w:rPr>
      </w:pPr>
      <w:r>
        <w:t xml:space="preserve">Projekt wykonano we współpracy z Panem </w:t>
      </w:r>
      <w:r w:rsidR="002E79BE">
        <w:t>Wiktorem Książkiem.</w:t>
      </w:r>
    </w:p>
    <w:p w14:paraId="1D5B4C04" w14:textId="42ED9651" w:rsidR="00D40690" w:rsidRDefault="00D40690" w:rsidP="00821F16">
      <w:pPr>
        <w:pStyle w:val="LucZwyrazami"/>
      </w:pPr>
      <w:r>
        <w:t>Z wyrazami szacunku</w:t>
      </w:r>
    </w:p>
    <w:p w14:paraId="33315174" w14:textId="64234841" w:rsidR="0023711E" w:rsidRDefault="0023711E" w:rsidP="00B72679">
      <w:pPr>
        <w:pStyle w:val="Bezodstpw"/>
        <w:ind w:firstLine="4111"/>
      </w:pPr>
      <w:r>
        <w:t>Opiekun</w:t>
      </w:r>
    </w:p>
    <w:p w14:paraId="527FFAC3" w14:textId="63363F90" w:rsidR="00D40690" w:rsidRPr="00821F16" w:rsidRDefault="00D40690" w:rsidP="00B72679">
      <w:pPr>
        <w:pStyle w:val="Bezodstpw"/>
        <w:ind w:firstLine="4111"/>
      </w:pPr>
      <w:r w:rsidRPr="00821F16">
        <w:t xml:space="preserve">dr </w:t>
      </w:r>
      <w:r w:rsidR="001560B3">
        <w:t>Dariusz</w:t>
      </w:r>
      <w:r w:rsidRPr="00821F16">
        <w:t xml:space="preserve"> </w:t>
      </w:r>
      <w:r w:rsidR="006C5CE6">
        <w:t>Świerczyński</w:t>
      </w:r>
    </w:p>
    <w:p w14:paraId="12C3E55B" w14:textId="4E1C8CE3" w:rsidR="0084396A" w:rsidRDefault="001560B3" w:rsidP="00B72679">
      <w:pPr>
        <w:pStyle w:val="Bezodstpw"/>
        <w:ind w:firstLine="4111"/>
      </w:pPr>
      <w:r>
        <w:t>Główny Specjalista</w:t>
      </w:r>
    </w:p>
    <w:p w14:paraId="004297B9" w14:textId="77777777" w:rsidR="00ED2582" w:rsidRDefault="00ED2582" w:rsidP="00821F16">
      <w:pPr>
        <w:pStyle w:val="Bezodstpw"/>
      </w:pPr>
    </w:p>
    <w:p w14:paraId="15C34883" w14:textId="77777777" w:rsidR="00ED2582" w:rsidRDefault="00ED2582" w:rsidP="00821F16">
      <w:pPr>
        <w:pStyle w:val="Bezodstpw"/>
      </w:pPr>
    </w:p>
    <w:p w14:paraId="7FC174D2" w14:textId="77777777" w:rsidR="00ED2582" w:rsidRDefault="00ED2582" w:rsidP="00821F16">
      <w:pPr>
        <w:pStyle w:val="Bezodstpw"/>
      </w:pPr>
    </w:p>
    <w:p w14:paraId="3BABA371" w14:textId="77777777" w:rsidR="00ED2582" w:rsidRDefault="00ED2582" w:rsidP="00821F16">
      <w:pPr>
        <w:pStyle w:val="Bezodstpw"/>
      </w:pPr>
    </w:p>
    <w:p w14:paraId="42A9FB8B" w14:textId="77777777" w:rsidR="00ED2582" w:rsidRDefault="00ED2582" w:rsidP="00821F16">
      <w:pPr>
        <w:pStyle w:val="Bezodstpw"/>
      </w:pPr>
    </w:p>
    <w:p w14:paraId="0E23E701" w14:textId="77777777" w:rsidR="00ED2582" w:rsidRDefault="00ED2582" w:rsidP="00821F16">
      <w:pPr>
        <w:pStyle w:val="Bezodstpw"/>
      </w:pPr>
    </w:p>
    <w:p w14:paraId="1261CD3C" w14:textId="77777777" w:rsidR="00ED2582" w:rsidRDefault="00ED2582" w:rsidP="00821F16">
      <w:pPr>
        <w:pStyle w:val="Bezodstpw"/>
      </w:pPr>
    </w:p>
    <w:p w14:paraId="5A618EE7" w14:textId="60DDB67C" w:rsidR="00ED2582" w:rsidRDefault="00ED2582" w:rsidP="00821F16">
      <w:pPr>
        <w:pStyle w:val="Bezodstpw"/>
      </w:pPr>
    </w:p>
    <w:p w14:paraId="34AEAB75" w14:textId="2BF47D60" w:rsidR="00A525E2" w:rsidRDefault="00A525E2" w:rsidP="00821F16">
      <w:pPr>
        <w:pStyle w:val="Bezodstpw"/>
      </w:pPr>
    </w:p>
    <w:p w14:paraId="5D7A857E" w14:textId="406026C3" w:rsidR="00A525E2" w:rsidRDefault="00A525E2" w:rsidP="00821F16">
      <w:pPr>
        <w:pStyle w:val="Bezodstpw"/>
      </w:pPr>
    </w:p>
    <w:p w14:paraId="43BBE793" w14:textId="1AAFB8FD" w:rsidR="00A525E2" w:rsidRDefault="00A525E2" w:rsidP="00821F16">
      <w:pPr>
        <w:pStyle w:val="Bezodstpw"/>
      </w:pPr>
    </w:p>
    <w:p w14:paraId="6258796E" w14:textId="2FAC677C" w:rsidR="00A525E2" w:rsidRDefault="00A525E2" w:rsidP="00821F16">
      <w:pPr>
        <w:pStyle w:val="Bezodstpw"/>
      </w:pPr>
    </w:p>
    <w:p w14:paraId="5EBB8CF7" w14:textId="6258BD71" w:rsidR="001F0C50" w:rsidRDefault="001F0C50" w:rsidP="001F0C50">
      <w:pPr>
        <w:pStyle w:val="LukNagloweklistu"/>
      </w:pPr>
    </w:p>
    <w:sdt>
      <w:sdtPr>
        <w:rPr>
          <w:rFonts w:asciiTheme="minorHAnsi" w:eastAsiaTheme="minorHAnsi" w:hAnsiTheme="minorHAnsi" w:cstheme="minorBidi"/>
          <w:color w:val="000000" w:themeColor="background1"/>
          <w:spacing w:val="4"/>
          <w:sz w:val="20"/>
          <w:szCs w:val="22"/>
          <w:lang w:eastAsia="en-US"/>
        </w:rPr>
        <w:id w:val="-1243408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5F274" w14:textId="1ECD289B" w:rsidR="009E680E" w:rsidRDefault="009E680E">
          <w:pPr>
            <w:pStyle w:val="Nagwekspisutreci"/>
          </w:pPr>
          <w:r>
            <w:t>Spis treści</w:t>
          </w:r>
        </w:p>
        <w:p w14:paraId="0415E200" w14:textId="0EC50957" w:rsidR="00C730DB" w:rsidRDefault="009E680E">
          <w:pPr>
            <w:pStyle w:val="Spistreci1"/>
            <w:tabs>
              <w:tab w:val="right" w:leader="dot" w:pos="8153"/>
            </w:tabs>
            <w:rPr>
              <w:rFonts w:eastAsiaTheme="minorEastAsia"/>
              <w:noProof/>
              <w:color w:val="auto"/>
              <w:spacing w:val="0"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9121" w:history="1">
            <w:r w:rsidR="002E79BE">
              <w:rPr>
                <w:rStyle w:val="Hipercze"/>
                <w:noProof/>
              </w:rPr>
              <w:t>1</w:t>
            </w:r>
            <w:r w:rsidR="00C730DB" w:rsidRPr="00BE0454">
              <w:rPr>
                <w:rStyle w:val="Hipercze"/>
                <w:noProof/>
              </w:rPr>
              <w:t xml:space="preserve">. Instalowanie </w:t>
            </w:r>
            <w:r w:rsidR="002E79BE">
              <w:rPr>
                <w:rStyle w:val="Hipercze"/>
                <w:noProof/>
              </w:rPr>
              <w:t>niezbędnego oprogramowania</w:t>
            </w:r>
            <w:r w:rsidR="00C730DB" w:rsidRPr="00BE0454">
              <w:rPr>
                <w:rStyle w:val="Hipercze"/>
                <w:noProof/>
              </w:rPr>
              <w:t>.</w:t>
            </w:r>
            <w:r w:rsidR="00C730DB">
              <w:rPr>
                <w:noProof/>
                <w:webHidden/>
              </w:rPr>
              <w:tab/>
            </w:r>
            <w:r w:rsidR="00C730DB">
              <w:rPr>
                <w:noProof/>
                <w:webHidden/>
              </w:rPr>
              <w:fldChar w:fldCharType="begin"/>
            </w:r>
            <w:r w:rsidR="00C730DB">
              <w:rPr>
                <w:noProof/>
                <w:webHidden/>
              </w:rPr>
              <w:instrText xml:space="preserve"> PAGEREF _Toc49459121 \h </w:instrText>
            </w:r>
            <w:r w:rsidR="00C730DB">
              <w:rPr>
                <w:noProof/>
                <w:webHidden/>
              </w:rPr>
            </w:r>
            <w:r w:rsidR="00C730DB">
              <w:rPr>
                <w:noProof/>
                <w:webHidden/>
              </w:rPr>
              <w:fldChar w:fldCharType="separate"/>
            </w:r>
            <w:r w:rsidR="007F3C64">
              <w:rPr>
                <w:noProof/>
                <w:webHidden/>
              </w:rPr>
              <w:t>3</w:t>
            </w:r>
            <w:r w:rsidR="00C730DB">
              <w:rPr>
                <w:noProof/>
                <w:webHidden/>
              </w:rPr>
              <w:fldChar w:fldCharType="end"/>
            </w:r>
          </w:hyperlink>
        </w:p>
        <w:p w14:paraId="568BCA67" w14:textId="13042601" w:rsidR="00C730DB" w:rsidRDefault="001C378E">
          <w:pPr>
            <w:pStyle w:val="Spistreci1"/>
            <w:tabs>
              <w:tab w:val="right" w:leader="dot" w:pos="8153"/>
            </w:tabs>
            <w:rPr>
              <w:rFonts w:eastAsiaTheme="minorEastAsia"/>
              <w:noProof/>
              <w:color w:val="auto"/>
              <w:spacing w:val="0"/>
              <w:sz w:val="22"/>
              <w:lang w:eastAsia="pl-PL"/>
            </w:rPr>
          </w:pPr>
          <w:hyperlink w:anchor="_Toc49459122" w:history="1">
            <w:r w:rsidR="001D21D2">
              <w:rPr>
                <w:rStyle w:val="Hipercze"/>
                <w:noProof/>
              </w:rPr>
              <w:t>2</w:t>
            </w:r>
            <w:r w:rsidR="00C730DB" w:rsidRPr="00BE0454">
              <w:rPr>
                <w:rStyle w:val="Hipercze"/>
                <w:noProof/>
              </w:rPr>
              <w:t xml:space="preserve">. </w:t>
            </w:r>
            <w:r w:rsidR="001D21D2">
              <w:rPr>
                <w:rStyle w:val="Hipercze"/>
                <w:noProof/>
              </w:rPr>
              <w:t>Komunikacja z mikrokontrolerem F28379D</w:t>
            </w:r>
            <w:r w:rsidR="00C730DB">
              <w:rPr>
                <w:noProof/>
                <w:webHidden/>
              </w:rPr>
              <w:tab/>
            </w:r>
            <w:r w:rsidR="00905423">
              <w:rPr>
                <w:noProof/>
                <w:webHidden/>
              </w:rPr>
              <w:t>9</w:t>
            </w:r>
          </w:hyperlink>
        </w:p>
        <w:p w14:paraId="4BE0B84B" w14:textId="3C67F09C" w:rsidR="00C730DB" w:rsidRDefault="001C378E">
          <w:pPr>
            <w:pStyle w:val="Spistreci1"/>
            <w:tabs>
              <w:tab w:val="right" w:leader="dot" w:pos="8153"/>
            </w:tabs>
            <w:rPr>
              <w:rFonts w:eastAsiaTheme="minorEastAsia"/>
              <w:noProof/>
              <w:color w:val="auto"/>
              <w:spacing w:val="0"/>
              <w:sz w:val="22"/>
              <w:lang w:eastAsia="pl-PL"/>
            </w:rPr>
          </w:pPr>
          <w:hyperlink w:anchor="_Toc49459123" w:history="1">
            <w:r w:rsidR="001D21D2">
              <w:rPr>
                <w:rStyle w:val="Hipercze"/>
                <w:noProof/>
              </w:rPr>
              <w:t>3</w:t>
            </w:r>
            <w:r w:rsidR="00C730DB" w:rsidRPr="00BE0454">
              <w:rPr>
                <w:rStyle w:val="Hipercze"/>
                <w:noProof/>
              </w:rPr>
              <w:t xml:space="preserve">. </w:t>
            </w:r>
            <w:r w:rsidR="001D21D2">
              <w:rPr>
                <w:rStyle w:val="Hipercze"/>
                <w:noProof/>
              </w:rPr>
              <w:t>Technologia PIL</w:t>
            </w:r>
            <w:r w:rsidR="00C730DB">
              <w:rPr>
                <w:noProof/>
                <w:webHidden/>
              </w:rPr>
              <w:tab/>
            </w:r>
            <w:r w:rsidR="00905423">
              <w:rPr>
                <w:noProof/>
                <w:webHidden/>
              </w:rPr>
              <w:t>15</w:t>
            </w:r>
          </w:hyperlink>
        </w:p>
        <w:p w14:paraId="7C0BEC62" w14:textId="323A0FC9" w:rsidR="009E680E" w:rsidRPr="001D21D2" w:rsidRDefault="009E680E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14:paraId="54CFC68C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34568663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01E0C738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7ACECB21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278AD8EE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64F705B4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43AE0425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45D4DFC2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0F0814C6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76AD7C4F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6799623C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661EE558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2EE73F36" w14:textId="77777777" w:rsidR="009E680E" w:rsidRPr="001D21D2" w:rsidRDefault="009E680E">
          <w:pPr>
            <w:rPr>
              <w:b/>
              <w:bCs/>
              <w:lang w:val="en-US"/>
            </w:rPr>
          </w:pPr>
        </w:p>
        <w:p w14:paraId="3BEFBAE8" w14:textId="77777777" w:rsidR="001D21D2" w:rsidRDefault="001D21D2" w:rsidP="001D21D2"/>
        <w:p w14:paraId="3EECEB6E" w14:textId="77777777" w:rsidR="001D21D2" w:rsidRDefault="001D21D2" w:rsidP="001D21D2"/>
        <w:p w14:paraId="4481555B" w14:textId="5D9F2F78" w:rsidR="001D21D2" w:rsidRDefault="001C378E" w:rsidP="001D21D2"/>
      </w:sdtContent>
    </w:sdt>
    <w:bookmarkStart w:id="0" w:name="_Toc49459121" w:displacedByCustomXml="prev"/>
    <w:p w14:paraId="3C5AC01B" w14:textId="5F57C083" w:rsidR="001F0C50" w:rsidRDefault="002E79BE" w:rsidP="00B16679">
      <w:pPr>
        <w:pStyle w:val="Nagwek1"/>
      </w:pPr>
      <w:r>
        <w:lastRenderedPageBreak/>
        <w:t>1</w:t>
      </w:r>
      <w:r w:rsidR="001F0C50">
        <w:t>.</w:t>
      </w:r>
      <w:r w:rsidR="003E48A3">
        <w:t xml:space="preserve"> </w:t>
      </w:r>
      <w:r w:rsidR="001F0C50">
        <w:t xml:space="preserve">Instalowanie </w:t>
      </w:r>
      <w:bookmarkEnd w:id="0"/>
      <w:r>
        <w:t>niezbędnego oprogramowania</w:t>
      </w:r>
    </w:p>
    <w:p w14:paraId="0088AF51" w14:textId="77777777" w:rsidR="001F0C50" w:rsidRDefault="001F0C50" w:rsidP="001F0C50"/>
    <w:p w14:paraId="016878B6" w14:textId="677453A0" w:rsidR="001F0C50" w:rsidRDefault="002E79BE" w:rsidP="001F0C50">
      <w:r>
        <w:t>Do wykonania projektu wymagana jest instalacja</w:t>
      </w:r>
      <w:r w:rsidR="000F0764">
        <w:t xml:space="preserve"> i konfiguracja</w:t>
      </w:r>
      <w:r>
        <w:t xml:space="preserve"> następującego oprogramowania</w:t>
      </w:r>
      <w:r w:rsidR="000F0764">
        <w:t>:</w:t>
      </w:r>
    </w:p>
    <w:p w14:paraId="028696F6" w14:textId="48C0BFDF" w:rsidR="000F0764" w:rsidRPr="000F0764" w:rsidRDefault="000F0764" w:rsidP="001F0C50">
      <w:pPr>
        <w:rPr>
          <w:lang w:val="en-US"/>
        </w:rPr>
      </w:pPr>
      <w:r w:rsidRPr="000F0764">
        <w:rPr>
          <w:lang w:val="en-US"/>
        </w:rPr>
        <w:t xml:space="preserve">-Program PLECS </w:t>
      </w:r>
      <w:proofErr w:type="gramStart"/>
      <w:r>
        <w:rPr>
          <w:lang w:val="en-US"/>
        </w:rPr>
        <w:t>4.4.3;</w:t>
      </w:r>
      <w:proofErr w:type="gramEnd"/>
    </w:p>
    <w:p w14:paraId="6F366A52" w14:textId="258D9BB7" w:rsidR="000F0764" w:rsidRPr="000F0764" w:rsidRDefault="000F0764" w:rsidP="001F0C50">
      <w:pPr>
        <w:rPr>
          <w:lang w:val="en-US"/>
        </w:rPr>
      </w:pPr>
      <w:r w:rsidRPr="000F0764">
        <w:rPr>
          <w:lang w:val="en-US"/>
        </w:rPr>
        <w:t>-Program Code Composer Studio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6.2.0;</w:t>
      </w:r>
      <w:proofErr w:type="gramEnd"/>
    </w:p>
    <w:p w14:paraId="2E2ECEE6" w14:textId="1C1046C1" w:rsidR="000F0764" w:rsidRPr="00467A9B" w:rsidRDefault="000F0764" w:rsidP="001F0C50">
      <w:r w:rsidRPr="00467A9B">
        <w:t xml:space="preserve">-Program </w:t>
      </w:r>
      <w:proofErr w:type="spellStart"/>
      <w:r w:rsidRPr="00467A9B">
        <w:t>UniFlash</w:t>
      </w:r>
      <w:proofErr w:type="spellEnd"/>
      <w:r w:rsidRPr="00467A9B">
        <w:t>.</w:t>
      </w:r>
    </w:p>
    <w:p w14:paraId="37771203" w14:textId="77777777" w:rsidR="000F0764" w:rsidRPr="000F0764" w:rsidRDefault="000F0764" w:rsidP="001F0C50"/>
    <w:p w14:paraId="44DC46B3" w14:textId="2E7224EE" w:rsidR="000F0764" w:rsidRDefault="000F0764" w:rsidP="001F0C50">
      <w:r>
        <w:rPr>
          <w:noProof/>
        </w:rPr>
        <w:drawing>
          <wp:anchor distT="0" distB="0" distL="114300" distR="114300" simplePos="0" relativeHeight="251660288" behindDoc="0" locked="0" layoutInCell="1" allowOverlap="1" wp14:anchorId="2417F5D7" wp14:editId="5A60B628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5181600" cy="1552575"/>
            <wp:effectExtent l="0" t="0" r="0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0764">
        <w:t xml:space="preserve">W </w:t>
      </w:r>
      <w:r>
        <w:t xml:space="preserve">celu instalacji programu PLECS 4.4.3, należy pobrać instalator, który można znaleźć pod linkiem: </w:t>
      </w:r>
      <w:hyperlink r:id="rId9" w:history="1">
        <w:r w:rsidRPr="0054141A">
          <w:rPr>
            <w:rStyle w:val="Hipercze"/>
          </w:rPr>
          <w:t>https://www.plexim.com/download/standalone</w:t>
        </w:r>
      </w:hyperlink>
      <w:r>
        <w:t xml:space="preserve">. </w:t>
      </w:r>
    </w:p>
    <w:p w14:paraId="68BE365F" w14:textId="77777777" w:rsidR="004A697B" w:rsidRDefault="004A697B" w:rsidP="001F0C50"/>
    <w:p w14:paraId="757DEE05" w14:textId="77777777" w:rsidR="004A697B" w:rsidRDefault="004A697B" w:rsidP="001F0C50">
      <w:r>
        <w:rPr>
          <w:noProof/>
        </w:rPr>
        <w:drawing>
          <wp:anchor distT="0" distB="0" distL="114300" distR="114300" simplePos="0" relativeHeight="251661312" behindDoc="1" locked="0" layoutInCell="1" allowOverlap="1" wp14:anchorId="36F4ACD8" wp14:editId="058B9B9D">
            <wp:simplePos x="0" y="0"/>
            <wp:positionH relativeFrom="margin">
              <wp:align>left</wp:align>
            </wp:positionH>
            <wp:positionV relativeFrom="paragraph">
              <wp:posOffset>1259205</wp:posOffset>
            </wp:positionV>
            <wp:extent cx="2752725" cy="1447800"/>
            <wp:effectExtent l="0" t="0" r="952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0764">
        <w:t>Po wybraniu wersji odpowiedniej do swojego systemu operacyjnego i pobraniu pliku instalacyjnego, należy go uruchomić i zainstalować program w domyślnej lokalizacji. Lokalizacja może być zmieniona, aczkolwiek może to przeszkodzić w kolejnych krokach wykonywania projektu. Po zakończonej instalacji, należy uruchomić program</w:t>
      </w:r>
      <w:r w:rsidR="0010103A">
        <w:t>. Ukaże się okno</w:t>
      </w:r>
      <w:r>
        <w:t xml:space="preserve"> informujące o braku licencji,</w:t>
      </w:r>
      <w:r w:rsidR="0010103A">
        <w:t xml:space="preserve"> z dostępn</w:t>
      </w:r>
      <w:r>
        <w:t>ych</w:t>
      </w:r>
      <w:r w:rsidR="0010103A">
        <w:t xml:space="preserve"> opcji</w:t>
      </w:r>
      <w:r>
        <w:t xml:space="preserve"> należy wybrać</w:t>
      </w:r>
      <w:r w:rsidR="0010103A">
        <w:t xml:space="preserve"> „Open </w:t>
      </w:r>
      <w:proofErr w:type="spellStart"/>
      <w:r w:rsidR="0010103A">
        <w:t>license</w:t>
      </w:r>
      <w:proofErr w:type="spellEnd"/>
      <w:r w:rsidR="0010103A">
        <w:t xml:space="preserve"> manager…”</w:t>
      </w:r>
      <w:r>
        <w:t>.</w:t>
      </w:r>
    </w:p>
    <w:p w14:paraId="00E581E0" w14:textId="2FB2CDF1" w:rsidR="004A697B" w:rsidRDefault="004A697B" w:rsidP="001F0C5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D09B44" wp14:editId="79937110">
            <wp:simplePos x="0" y="0"/>
            <wp:positionH relativeFrom="margin">
              <wp:align>left</wp:align>
            </wp:positionH>
            <wp:positionV relativeFrom="paragraph">
              <wp:posOffset>2600325</wp:posOffset>
            </wp:positionV>
            <wp:extent cx="3209925" cy="4219575"/>
            <wp:effectExtent l="0" t="0" r="9525" b="9525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EA6B5D" wp14:editId="3D25FDB1">
            <wp:simplePos x="0" y="0"/>
            <wp:positionH relativeFrom="margin">
              <wp:align>left</wp:align>
            </wp:positionH>
            <wp:positionV relativeFrom="paragraph">
              <wp:posOffset>838200</wp:posOffset>
            </wp:positionV>
            <wp:extent cx="3914775" cy="1600200"/>
            <wp:effectExtent l="0" t="0" r="9525" b="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103A">
        <w:t>Po pojawieniu się okna „PLECS License Manager” należy wybrać opcję „</w:t>
      </w:r>
      <w:proofErr w:type="spellStart"/>
      <w:r w:rsidR="0010103A">
        <w:t>Reguest</w:t>
      </w:r>
      <w:proofErr w:type="spellEnd"/>
      <w:r w:rsidR="0010103A">
        <w:t xml:space="preserve"> </w:t>
      </w:r>
      <w:proofErr w:type="spellStart"/>
      <w:r w:rsidR="0010103A">
        <w:t>license</w:t>
      </w:r>
      <w:proofErr w:type="spellEnd"/>
      <w:r w:rsidR="0010103A">
        <w:t xml:space="preserve">…”. Po ukazaniu się nowego okna należy zaznaczyć opcje „Trial License (30 </w:t>
      </w:r>
      <w:proofErr w:type="spellStart"/>
      <w:r w:rsidR="0010103A">
        <w:t>days</w:t>
      </w:r>
      <w:proofErr w:type="spellEnd"/>
      <w:r w:rsidR="0010103A">
        <w:t xml:space="preserve">)”, „PLECS </w:t>
      </w:r>
      <w:proofErr w:type="spellStart"/>
      <w:r w:rsidR="0010103A">
        <w:t>Standalone</w:t>
      </w:r>
      <w:proofErr w:type="spellEnd"/>
      <w:r w:rsidR="0010103A">
        <w:t>”, „PLECS CODER” i „PLECS PIL (</w:t>
      </w:r>
      <w:proofErr w:type="spellStart"/>
      <w:r w:rsidR="0010103A">
        <w:t>Processor</w:t>
      </w:r>
      <w:proofErr w:type="spellEnd"/>
      <w:r w:rsidR="0010103A">
        <w:t xml:space="preserve"> in the </w:t>
      </w:r>
      <w:proofErr w:type="spellStart"/>
      <w:r w:rsidR="0010103A">
        <w:t>loop</w:t>
      </w:r>
      <w:proofErr w:type="spellEnd"/>
      <w:r w:rsidR="0010103A">
        <w:t>)”, a następnie kliknąć w przycisk „Open web form…”.</w:t>
      </w:r>
      <w:r>
        <w:t xml:space="preserve"> </w:t>
      </w:r>
    </w:p>
    <w:p w14:paraId="3944BF3F" w14:textId="4BE2DE55" w:rsidR="004A697B" w:rsidRDefault="004A697B" w:rsidP="001F0C50"/>
    <w:p w14:paraId="594A7EE4" w14:textId="77777777" w:rsidR="004A697B" w:rsidRDefault="004A697B" w:rsidP="001F0C50"/>
    <w:p w14:paraId="1E45F1E8" w14:textId="434ABB88" w:rsidR="000F0764" w:rsidRPr="000F0764" w:rsidRDefault="004A697B" w:rsidP="001F0C50">
      <w:r>
        <w:lastRenderedPageBreak/>
        <w:t>W nowo otwartym oknie przeglądarki internetowej, należy wypełnić formularz swoimi danymi, wystarczą jedynie wymagane dane zaznaczone odpowiednio czerwoną gwiazdką. Następnie należy kliknąć na przycisk „</w:t>
      </w:r>
      <w:proofErr w:type="spellStart"/>
      <w:r>
        <w:t>Submit</w:t>
      </w:r>
      <w:proofErr w:type="spellEnd"/>
      <w:r>
        <w:t>”.</w:t>
      </w:r>
    </w:p>
    <w:p w14:paraId="15FF8AB8" w14:textId="5D5487B8" w:rsidR="001F0C50" w:rsidRPr="000F0764" w:rsidRDefault="004A697B" w:rsidP="008225CD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E3544B" wp14:editId="01115215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3724275" cy="4353560"/>
            <wp:effectExtent l="0" t="0" r="0" b="889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16" cy="43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9C5AC" w14:textId="1086B22B" w:rsidR="005D1E58" w:rsidRDefault="005D1E58" w:rsidP="001F0C50"/>
    <w:p w14:paraId="1A6DDA7D" w14:textId="0C148D0B" w:rsidR="004A697B" w:rsidRDefault="004A697B" w:rsidP="001F0C50">
      <w:r>
        <w:t xml:space="preserve">Na podany w formularzu adres e-mail, </w:t>
      </w:r>
      <w:r w:rsidR="008C5FB9">
        <w:t xml:space="preserve">zostanie wysłany plik licencyjny. Czas oczekiwania na odpowiedź to zazwyczaj mniej niż 24 godziny. Po otrzymaniu pliku licencyjnego należy go pobrać i otworzyć ponownie program PLECS i w taki sam sposób jak poprzednio wejść w „PLECS </w:t>
      </w:r>
      <w:proofErr w:type="spellStart"/>
      <w:r w:rsidR="008C5FB9">
        <w:t>license</w:t>
      </w:r>
      <w:proofErr w:type="spellEnd"/>
      <w:r w:rsidR="008C5FB9">
        <w:t xml:space="preserve"> manager” i wybrać opcję „</w:t>
      </w:r>
      <w:proofErr w:type="spellStart"/>
      <w:r w:rsidR="008C5FB9">
        <w:t>Manage</w:t>
      </w:r>
      <w:proofErr w:type="spellEnd"/>
      <w:r w:rsidR="008C5FB9">
        <w:t xml:space="preserve"> </w:t>
      </w:r>
      <w:proofErr w:type="spellStart"/>
      <w:r w:rsidR="008C5FB9">
        <w:t>license</w:t>
      </w:r>
      <w:proofErr w:type="spellEnd"/>
      <w:r w:rsidR="008C5FB9">
        <w:t xml:space="preserve"> </w:t>
      </w:r>
      <w:proofErr w:type="spellStart"/>
      <w:r w:rsidR="008C5FB9">
        <w:t>files</w:t>
      </w:r>
      <w:proofErr w:type="spellEnd"/>
      <w:r w:rsidR="008C5FB9">
        <w:t>” i następnie w nowo ukazanym oknie wybrać opcję „</w:t>
      </w:r>
      <w:proofErr w:type="spellStart"/>
      <w:r w:rsidR="008C5FB9">
        <w:t>Install</w:t>
      </w:r>
      <w:proofErr w:type="spellEnd"/>
      <w:r w:rsidR="008C5FB9">
        <w:t xml:space="preserve">…”. W otwartym menadżerze plików wybrać uprzednio pobrany plik licencyjny z </w:t>
      </w:r>
      <w:proofErr w:type="gramStart"/>
      <w:r w:rsidR="008C5FB9">
        <w:t>rozszerzeniem .lic</w:t>
      </w:r>
      <w:proofErr w:type="gramEnd"/>
      <w:r w:rsidR="008C5FB9">
        <w:t xml:space="preserve"> i następnie kliknąć przycisk „Otwórz”. PLECS następnie powiadomi o zainstalowaniu pliku z licencją. Następnie należy zamknąć i otworzyć na nowo program.</w:t>
      </w:r>
    </w:p>
    <w:p w14:paraId="0B739147" w14:textId="6B98FFB2" w:rsidR="008C5FB9" w:rsidRDefault="008C5FB9" w:rsidP="001F0C50"/>
    <w:p w14:paraId="08FF490F" w14:textId="77A4A9BE" w:rsidR="000B5936" w:rsidRDefault="000B5936" w:rsidP="001F0C5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D4FB37" wp14:editId="3A1B9DF4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981325" cy="3282950"/>
            <wp:effectExtent l="0" t="0" r="0" b="0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24" cy="3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B9">
        <w:t xml:space="preserve">Po uruchomieniu okno „Library </w:t>
      </w:r>
      <w:proofErr w:type="spellStart"/>
      <w:r w:rsidR="008C5FB9">
        <w:t>Browser</w:t>
      </w:r>
      <w:proofErr w:type="spellEnd"/>
      <w:r w:rsidR="008C5FB9">
        <w:t xml:space="preserve">” powinno być widoczne. </w:t>
      </w:r>
    </w:p>
    <w:p w14:paraId="4CDB2D96" w14:textId="216BA24C" w:rsidR="000B5936" w:rsidRDefault="000B5936" w:rsidP="001F0C50"/>
    <w:p w14:paraId="679644A0" w14:textId="139AB586" w:rsidR="008C5FB9" w:rsidRDefault="000B5936" w:rsidP="001F0C50">
      <w:r>
        <w:rPr>
          <w:noProof/>
        </w:rPr>
        <w:drawing>
          <wp:anchor distT="0" distB="0" distL="114300" distR="114300" simplePos="0" relativeHeight="251666432" behindDoc="0" locked="0" layoutInCell="1" allowOverlap="1" wp14:anchorId="7535FDCC" wp14:editId="31328629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3914775" cy="1600200"/>
            <wp:effectExtent l="0" t="0" r="9525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FB9">
        <w:t>W celu sprawdzenia pliku licencyjnego należy kliknąć przycisk „Help” i następnie „PLECS License Manager”</w:t>
      </w:r>
      <w:r>
        <w:t>. Widoczny poniżej komunikat powinien być widoczny.</w:t>
      </w:r>
    </w:p>
    <w:p w14:paraId="4319375D" w14:textId="7A519A5F" w:rsidR="005D1E58" w:rsidRDefault="005D1E58" w:rsidP="001F0C50"/>
    <w:p w14:paraId="47731A8E" w14:textId="2C36A8BA" w:rsidR="00E6548F" w:rsidRDefault="00E6548F" w:rsidP="001F0C50">
      <w:r>
        <w:t>Następnie należy kliknąć w „File” w górnym menu i następnie „PLECS Extensions”. W podstronie PIL, paczki TI/C200 i Tools. Jeśli nie widnieją one w menu „</w:t>
      </w:r>
      <w:proofErr w:type="spellStart"/>
      <w:r>
        <w:t>Installed</w:t>
      </w:r>
      <w:proofErr w:type="spellEnd"/>
      <w:r>
        <w:t xml:space="preserve"> PIL </w:t>
      </w:r>
      <w:proofErr w:type="spellStart"/>
      <w:r>
        <w:t>Frameworks</w:t>
      </w:r>
      <w:proofErr w:type="spellEnd"/>
      <w:r>
        <w:t>”, należy je zainstalować. Dokonuje się tego poprzez wybranie ich z menu</w:t>
      </w:r>
      <w:r w:rsidR="00AF46E7">
        <w:t xml:space="preserve"> </w:t>
      </w:r>
      <w:r>
        <w:t>„</w:t>
      </w:r>
      <w:proofErr w:type="spellStart"/>
      <w:r>
        <w:t>Available</w:t>
      </w:r>
      <w:proofErr w:type="spellEnd"/>
      <w:r>
        <w:t xml:space="preserve"> PIL </w:t>
      </w:r>
      <w:proofErr w:type="spellStart"/>
      <w:r>
        <w:t>Frameworks</w:t>
      </w:r>
      <w:proofErr w:type="spellEnd"/>
      <w:r>
        <w:t xml:space="preserve">” i kliknięciu na przycisk </w:t>
      </w:r>
      <w:r w:rsidR="00AF46E7">
        <w:t>„</w:t>
      </w:r>
      <w:proofErr w:type="spellStart"/>
      <w:r w:rsidR="00AF46E7">
        <w:t>Install</w:t>
      </w:r>
      <w:proofErr w:type="spellEnd"/>
      <w:r w:rsidR="00AF46E7">
        <w:t xml:space="preserve"> </w:t>
      </w:r>
      <w:proofErr w:type="spellStart"/>
      <w:r w:rsidR="00AF46E7">
        <w:t>selected</w:t>
      </w:r>
      <w:proofErr w:type="spellEnd"/>
      <w:r w:rsidR="00AF46E7">
        <w:t>”.</w:t>
      </w:r>
    </w:p>
    <w:p w14:paraId="150E69BB" w14:textId="411E4806" w:rsidR="00AF46E7" w:rsidRDefault="00AF46E7" w:rsidP="001F0C50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056A089" wp14:editId="72D06E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29025" cy="509079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36" cy="51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C39A8" w14:textId="63022C43" w:rsidR="000B5936" w:rsidRDefault="00AF46E7" w:rsidP="00AF46E7">
      <w:r>
        <w:t xml:space="preserve">Po zainstalowaniu wybranych paczek sterowników należy zresetować program PLECS i ponownie wejść w „PLECS Extensions”, jeśli to okno wygląda tak jak na obrazie powyżej, </w:t>
      </w:r>
      <w:r w:rsidR="000B5936">
        <w:t>program PLECS jest gotowy do pracy w nim.</w:t>
      </w:r>
    </w:p>
    <w:p w14:paraId="6CCB3963" w14:textId="4B656D6C" w:rsidR="000B5936" w:rsidRDefault="000B5936" w:rsidP="001F0C50"/>
    <w:p w14:paraId="0D2395CA" w14:textId="6568F322" w:rsidR="000B5936" w:rsidRDefault="000B5936" w:rsidP="001F0C50"/>
    <w:p w14:paraId="064455AB" w14:textId="77777777" w:rsidR="00AF46E7" w:rsidRDefault="00AF46E7" w:rsidP="001F0C50"/>
    <w:p w14:paraId="05774CB3" w14:textId="6B558E93" w:rsidR="000B5936" w:rsidRDefault="000B5936" w:rsidP="001F0C50"/>
    <w:p w14:paraId="4C4B8387" w14:textId="2A6119AD" w:rsidR="000B5936" w:rsidRDefault="000B5936" w:rsidP="001F0C50">
      <w:r>
        <w:lastRenderedPageBreak/>
        <w:t xml:space="preserve">W celu zainstalowania </w:t>
      </w:r>
      <w:proofErr w:type="spellStart"/>
      <w:r>
        <w:t>Code</w:t>
      </w:r>
      <w:proofErr w:type="spellEnd"/>
      <w:r>
        <w:t xml:space="preserve"> Composer Studio 6.2.0 należy udać się pod adres internetowy:</w:t>
      </w:r>
      <w:hyperlink r:id="rId17" w:history="1">
        <w:r w:rsidR="00A640D3" w:rsidRPr="0054141A">
          <w:rPr>
            <w:rStyle w:val="Hipercze"/>
          </w:rPr>
          <w:t>https://processors.wiki.ti.com/index.php/Download_CCS%20?DCMP=slulplaunch&amp;HQS=ep-con-lprf-slulplaunch-pr-sw-ccs-en</w:t>
        </w:r>
      </w:hyperlink>
      <w:r w:rsidR="00A640D3">
        <w:t>.</w:t>
      </w:r>
    </w:p>
    <w:p w14:paraId="7EB521E2" w14:textId="3E2545C6" w:rsidR="000B5936" w:rsidRDefault="000B5936" w:rsidP="001F0C50">
      <w:r>
        <w:rPr>
          <w:noProof/>
        </w:rPr>
        <w:drawing>
          <wp:anchor distT="0" distB="0" distL="114300" distR="114300" simplePos="0" relativeHeight="251667456" behindDoc="0" locked="0" layoutInCell="1" allowOverlap="1" wp14:anchorId="466679A2" wp14:editId="312CADC3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5181600" cy="1038225"/>
            <wp:effectExtent l="0" t="0" r="0" b="9525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Następnie znaleźć na liście </w:t>
      </w:r>
      <w:proofErr w:type="spellStart"/>
      <w:r>
        <w:t>Code</w:t>
      </w:r>
      <w:proofErr w:type="spellEnd"/>
      <w:r>
        <w:t xml:space="preserve"> Composer Studio 6.2.0 i w kolumnie „</w:t>
      </w:r>
      <w:proofErr w:type="spellStart"/>
      <w:r>
        <w:t>Download</w:t>
      </w:r>
      <w:proofErr w:type="spellEnd"/>
      <w:r>
        <w:t>” wybrać instalator dla swojego systemu operacyjnego.</w:t>
      </w:r>
    </w:p>
    <w:p w14:paraId="36F29DBD" w14:textId="77777777" w:rsidR="000B5936" w:rsidRDefault="000B5936" w:rsidP="001F0C50"/>
    <w:p w14:paraId="6000E308" w14:textId="20974DF4" w:rsidR="000B5936" w:rsidRDefault="00A640D3" w:rsidP="001F0C50">
      <w:r>
        <w:rPr>
          <w:noProof/>
        </w:rPr>
        <w:drawing>
          <wp:anchor distT="0" distB="0" distL="114300" distR="114300" simplePos="0" relativeHeight="251668480" behindDoc="0" locked="0" layoutInCell="1" allowOverlap="1" wp14:anchorId="02EFC3A8" wp14:editId="7B19AFD0">
            <wp:simplePos x="0" y="0"/>
            <wp:positionH relativeFrom="margin">
              <wp:align>left</wp:align>
            </wp:positionH>
            <wp:positionV relativeFrom="paragraph">
              <wp:posOffset>2555875</wp:posOffset>
            </wp:positionV>
            <wp:extent cx="5172075" cy="1143000"/>
            <wp:effectExtent l="0" t="0" r="9525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Do pobrania pliku instalacyjnego wymagane jest założone konto na stronie producenta. Przy próbie pobrania należy również wypełnić formularz „</w:t>
      </w:r>
      <w:r w:rsidRPr="00A640D3">
        <w:t xml:space="preserve">U.S. </w:t>
      </w:r>
      <w:proofErr w:type="spellStart"/>
      <w:r w:rsidRPr="00A640D3">
        <w:t>Government</w:t>
      </w:r>
      <w:proofErr w:type="spellEnd"/>
      <w:r w:rsidRPr="00A640D3">
        <w:t xml:space="preserve"> export </w:t>
      </w:r>
      <w:proofErr w:type="spellStart"/>
      <w:r w:rsidRPr="00A640D3">
        <w:t>approval</w:t>
      </w:r>
      <w:proofErr w:type="spellEnd"/>
      <w:r>
        <w:t>” swoimi danymi, wybrać opcję „</w:t>
      </w:r>
      <w:proofErr w:type="spellStart"/>
      <w:r>
        <w:t>Civil</w:t>
      </w:r>
      <w:proofErr w:type="spellEnd"/>
      <w:r>
        <w:t>” i „</w:t>
      </w:r>
      <w:proofErr w:type="spellStart"/>
      <w:r>
        <w:t>Yes</w:t>
      </w:r>
      <w:proofErr w:type="spellEnd"/>
      <w:r>
        <w:t>”, następnie kliknąć na przycisk „</w:t>
      </w:r>
      <w:proofErr w:type="spellStart"/>
      <w:r>
        <w:t>Submit</w:t>
      </w:r>
      <w:proofErr w:type="spellEnd"/>
      <w:r>
        <w:t>” i po przekierowaniu na kolejną stronę należy kliknąć przycisk „</w:t>
      </w:r>
      <w:proofErr w:type="spellStart"/>
      <w:r>
        <w:t>Download</w:t>
      </w:r>
      <w:proofErr w:type="spellEnd"/>
      <w:r>
        <w:t xml:space="preserve">”. </w:t>
      </w:r>
      <w:r w:rsidR="000B5936">
        <w:t xml:space="preserve">Po pobraniu pliku instalacyjnego należy go uruchomić i zainstalować program w domyślnej lokalizacji. Lokalizacja może być zmieniona, aczkolwiek może to przeszkodzić w kolejnych krokach wykonywania projektu. Po zakończonej instalacji, należy </w:t>
      </w:r>
      <w:r>
        <w:t>pobrać dodatkową paczkę ze sterownikami</w:t>
      </w:r>
      <w:r w:rsidR="007D7802">
        <w:t xml:space="preserve"> o nazwie </w:t>
      </w:r>
      <w:proofErr w:type="spellStart"/>
      <w:r w:rsidR="007D7802">
        <w:t>ControlSuite</w:t>
      </w:r>
      <w:proofErr w:type="spellEnd"/>
      <w:r>
        <w:t xml:space="preserve">, odpowiednimi dla naszego mikrokontrolera. Można ją znaleźć pod adresem internetowym: </w:t>
      </w:r>
      <w:hyperlink r:id="rId20" w:history="1">
        <w:r w:rsidRPr="0054141A">
          <w:rPr>
            <w:rStyle w:val="Hipercze"/>
          </w:rPr>
          <w:t>https://www.ti.com/tool/CONTROLSUITE</w:t>
        </w:r>
      </w:hyperlink>
      <w:r>
        <w:t xml:space="preserve">. Należy wybrać drugą opcję z listy – instalator w formie pliku z rozszerzeniem .exe, również mieć na uwadze </w:t>
      </w:r>
      <w:proofErr w:type="gramStart"/>
      <w:r>
        <w:t>to</w:t>
      </w:r>
      <w:proofErr w:type="gramEnd"/>
      <w:r>
        <w:t xml:space="preserve"> że do pobrania tego pliku również wymagane jest konto na stronie producenta i wypełnienie formularza „</w:t>
      </w:r>
      <w:r w:rsidRPr="00A640D3">
        <w:t xml:space="preserve">U.S. </w:t>
      </w:r>
      <w:proofErr w:type="spellStart"/>
      <w:r w:rsidRPr="00A640D3">
        <w:t>Government</w:t>
      </w:r>
      <w:proofErr w:type="spellEnd"/>
      <w:r w:rsidRPr="00A640D3">
        <w:t xml:space="preserve"> export </w:t>
      </w:r>
      <w:proofErr w:type="spellStart"/>
      <w:r w:rsidRPr="00A640D3">
        <w:t>approval</w:t>
      </w:r>
      <w:proofErr w:type="spellEnd"/>
      <w:r>
        <w:t>”.</w:t>
      </w:r>
    </w:p>
    <w:p w14:paraId="2BEC0713" w14:textId="5D244FA7" w:rsidR="00A640D3" w:rsidRDefault="00A640D3" w:rsidP="001F0C50"/>
    <w:p w14:paraId="2C5674C4" w14:textId="0A820DDF" w:rsidR="00A640D3" w:rsidRDefault="00A640D3" w:rsidP="001F0C50">
      <w:r>
        <w:t xml:space="preserve">Po pobraniu pliku instalacyjnego, należy uruchomić go i zainstalować paczkę w domyślnej lokalizacji, chyba że program </w:t>
      </w:r>
      <w:proofErr w:type="spellStart"/>
      <w:r>
        <w:t>Code</w:t>
      </w:r>
      <w:proofErr w:type="spellEnd"/>
      <w:r>
        <w:t xml:space="preserve"> Composer Studio zainstalowany jest w innej lokalizacji niż domyślna.</w:t>
      </w:r>
      <w:r w:rsidR="007D7802">
        <w:t xml:space="preserve"> </w:t>
      </w:r>
      <w:proofErr w:type="gramStart"/>
      <w:r w:rsidR="007D7802">
        <w:t>Finalnie</w:t>
      </w:r>
      <w:proofErr w:type="gramEnd"/>
      <w:r w:rsidR="007D7802">
        <w:t xml:space="preserve"> </w:t>
      </w:r>
      <w:proofErr w:type="spellStart"/>
      <w:r w:rsidR="007D7802">
        <w:t>ControlSuite</w:t>
      </w:r>
      <w:proofErr w:type="spellEnd"/>
      <w:r w:rsidR="007D7802">
        <w:t xml:space="preserve"> powinien znajdować się w tym samym folderze co </w:t>
      </w:r>
      <w:proofErr w:type="spellStart"/>
      <w:r w:rsidR="007D7802">
        <w:t>Code</w:t>
      </w:r>
      <w:proofErr w:type="spellEnd"/>
      <w:r w:rsidR="007D7802">
        <w:t xml:space="preserve"> Composer Studio.</w:t>
      </w:r>
    </w:p>
    <w:p w14:paraId="7499FD0B" w14:textId="528D8C21" w:rsidR="00E10387" w:rsidRDefault="00E10387" w:rsidP="001F0C50"/>
    <w:p w14:paraId="1F05AA98" w14:textId="0BC0BA15" w:rsidR="002A1556" w:rsidRDefault="002A1556" w:rsidP="001F0C5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4916586" wp14:editId="6C015FAF">
            <wp:simplePos x="0" y="0"/>
            <wp:positionH relativeFrom="margin">
              <wp:align>left</wp:align>
            </wp:positionH>
            <wp:positionV relativeFrom="paragraph">
              <wp:posOffset>657225</wp:posOffset>
            </wp:positionV>
            <wp:extent cx="5172075" cy="1123950"/>
            <wp:effectExtent l="0" t="0" r="9525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387">
        <w:t xml:space="preserve">W celu zainstalowania programu </w:t>
      </w:r>
      <w:proofErr w:type="spellStart"/>
      <w:r w:rsidR="00E10387">
        <w:t>UniFlash</w:t>
      </w:r>
      <w:proofErr w:type="spellEnd"/>
      <w:r w:rsidR="00E10387">
        <w:t xml:space="preserve"> należy udać się pod adres internetowy: </w:t>
      </w:r>
      <w:hyperlink r:id="rId22" w:history="1">
        <w:r w:rsidRPr="0054141A">
          <w:rPr>
            <w:rStyle w:val="Hipercze"/>
          </w:rPr>
          <w:t>https://www.ti.com/tool/UNIFLASH</w:t>
        </w:r>
      </w:hyperlink>
      <w:r>
        <w:t xml:space="preserve"> i pobrać wersję 6.1.0 – pierwszą na liście.</w:t>
      </w:r>
    </w:p>
    <w:p w14:paraId="1F56F995" w14:textId="6072F7E0" w:rsidR="002A1556" w:rsidRDefault="002A1556" w:rsidP="001F0C50"/>
    <w:p w14:paraId="44B3BB4D" w14:textId="151CABEE" w:rsidR="000B5936" w:rsidRDefault="002A1556" w:rsidP="001F0C50">
      <w:r>
        <w:t xml:space="preserve">W celu pobrania pliku instalacyjnego należy posiadać konto na stronie producenta jak i wypełnić formularz, tak jak przy instalacji </w:t>
      </w:r>
      <w:proofErr w:type="spellStart"/>
      <w:r>
        <w:t>Code</w:t>
      </w:r>
      <w:proofErr w:type="spellEnd"/>
      <w:r>
        <w:t xml:space="preserve"> Composer Studio 6.2.0. </w:t>
      </w:r>
    </w:p>
    <w:p w14:paraId="07FC863B" w14:textId="29302ABC" w:rsidR="002A1556" w:rsidRDefault="002A1556" w:rsidP="001F0C50">
      <w:r>
        <w:t>Po zainstalowaniu wszystkich opisanych uprzednio programów można rozpocząć pracę nad komunikacją z mikrokontrolerem.</w:t>
      </w:r>
    </w:p>
    <w:p w14:paraId="37E43435" w14:textId="77777777" w:rsidR="002A1556" w:rsidRDefault="002A1556" w:rsidP="001F0C50"/>
    <w:p w14:paraId="2D0658BE" w14:textId="2CA0AB01" w:rsidR="001F0C50" w:rsidRDefault="001D21D2" w:rsidP="00B16679">
      <w:pPr>
        <w:pStyle w:val="Nagwek1"/>
      </w:pPr>
      <w:bookmarkStart w:id="1" w:name="_Toc49459122"/>
      <w:r>
        <w:t>2</w:t>
      </w:r>
      <w:r w:rsidR="001F0C50">
        <w:t xml:space="preserve">. </w:t>
      </w:r>
      <w:bookmarkEnd w:id="1"/>
      <w:r w:rsidRPr="001D21D2">
        <w:t>Komunikacja z mikrokontrolerem F28379D</w:t>
      </w:r>
    </w:p>
    <w:p w14:paraId="2D460070" w14:textId="718BA658" w:rsidR="002A1556" w:rsidRDefault="002A1556" w:rsidP="002A1556"/>
    <w:p w14:paraId="1579801F" w14:textId="73BD7EF0" w:rsidR="002A1556" w:rsidRPr="002A1556" w:rsidRDefault="002A1556" w:rsidP="002A1556">
      <w:r>
        <w:t xml:space="preserve">W celu uzyskania i sprawdzenia komunikacji z mikrokontrolerem, należy go (mikrokontroler) podłączyć do naszego komputera poprzez kabel USB-Mini USB. Po podłączeniu, mikrokontroler zainstaluje sterowniki potrzebne do komunikacji automatycznie. Po ukończonej instalacji, powinien on być </w:t>
      </w:r>
      <w:r>
        <w:lastRenderedPageBreak/>
        <w:t xml:space="preserve">widoczny </w:t>
      </w:r>
      <w:r w:rsidR="007D7802">
        <w:t xml:space="preserve">w menadżerze urządzeń </w:t>
      </w:r>
      <w:r>
        <w:t xml:space="preserve">jako XDS100 Class USB Serial Port (COMX) </w:t>
      </w:r>
      <w:r w:rsidR="007D7802">
        <w:rPr>
          <w:noProof/>
        </w:rPr>
        <w:drawing>
          <wp:anchor distT="0" distB="0" distL="114300" distR="114300" simplePos="0" relativeHeight="251670528" behindDoc="0" locked="0" layoutInCell="1" allowOverlap="1" wp14:anchorId="6C2B67D0" wp14:editId="05A5D660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1971675" cy="3362960"/>
            <wp:effectExtent l="0" t="0" r="0" b="8890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84" cy="337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802">
        <w:t>– X to liczba przypisana przez komputer.</w:t>
      </w:r>
    </w:p>
    <w:p w14:paraId="6A0FDD64" w14:textId="46A2F794" w:rsidR="00B75502" w:rsidRDefault="00B75502" w:rsidP="00093708">
      <w:pPr>
        <w:spacing w:after="0"/>
      </w:pPr>
    </w:p>
    <w:p w14:paraId="2603C019" w14:textId="72F9F2AB" w:rsidR="007D7802" w:rsidRDefault="00635936" w:rsidP="00093708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0BD214" wp14:editId="452E5534">
            <wp:simplePos x="0" y="0"/>
            <wp:positionH relativeFrom="margin">
              <wp:align>left</wp:align>
            </wp:positionH>
            <wp:positionV relativeFrom="paragraph">
              <wp:posOffset>1175385</wp:posOffset>
            </wp:positionV>
            <wp:extent cx="4629150" cy="2671445"/>
            <wp:effectExtent l="0" t="0" r="0" b="0"/>
            <wp:wrapTopAndBottom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802">
        <w:t xml:space="preserve">Następnie należy uruchomić program </w:t>
      </w:r>
      <w:proofErr w:type="spellStart"/>
      <w:r w:rsidR="007D7802">
        <w:t>Code</w:t>
      </w:r>
      <w:proofErr w:type="spellEnd"/>
      <w:r w:rsidR="007D7802">
        <w:t xml:space="preserve"> Composer Studio 6.2.0, przy pierwszym uruchomieniu program zapyta o zainstalowanie dodatkowych paczek – należy zezwolić na instalację. Po uruchomieniu program zapyta o </w:t>
      </w:r>
      <w:r>
        <w:t>ścieżkę do „</w:t>
      </w:r>
      <w:proofErr w:type="spellStart"/>
      <w:r>
        <w:t>Workspace</w:t>
      </w:r>
      <w:proofErr w:type="spellEnd"/>
      <w:r>
        <w:t xml:space="preserve">” czyli </w:t>
      </w:r>
      <w:proofErr w:type="gramStart"/>
      <w:r>
        <w:t>miejsca</w:t>
      </w:r>
      <w:proofErr w:type="gramEnd"/>
      <w:r>
        <w:t xml:space="preserve"> w którym będziemy przechowywać projekty, najlepiej wybrać domyślną opcję. Później</w:t>
      </w:r>
      <w:r w:rsidR="007D7802">
        <w:t xml:space="preserve"> poniższe okno powinno być widoczne.</w:t>
      </w:r>
    </w:p>
    <w:p w14:paraId="1FF69B83" w14:textId="150E9EE8" w:rsidR="00635936" w:rsidRDefault="00635936" w:rsidP="0009370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B6C3D1C" wp14:editId="6CF2F98E">
            <wp:simplePos x="0" y="0"/>
            <wp:positionH relativeFrom="margin">
              <wp:align>left</wp:align>
            </wp:positionH>
            <wp:positionV relativeFrom="paragraph">
              <wp:posOffset>979805</wp:posOffset>
            </wp:positionV>
            <wp:extent cx="2099310" cy="4781550"/>
            <wp:effectExtent l="0" t="0" r="0" b="0"/>
            <wp:wrapTopAndBottom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802">
        <w:t>W górnym menu wybieramy „Project”, następnie „Import CCS Project”. W nowo ukazanym oknie należy wybrać opcję „</w:t>
      </w:r>
      <w:proofErr w:type="spellStart"/>
      <w:r w:rsidR="007D7802">
        <w:t>Browse</w:t>
      </w:r>
      <w:proofErr w:type="spellEnd"/>
      <w:r w:rsidR="007D7802">
        <w:t xml:space="preserve">…”. Po otworzeniu się menadżera plików </w:t>
      </w:r>
      <w:r>
        <w:t xml:space="preserve">wybieramy </w:t>
      </w:r>
      <w:proofErr w:type="gramStart"/>
      <w:r>
        <w:t>dysk</w:t>
      </w:r>
      <w:proofErr w:type="gramEnd"/>
      <w:r>
        <w:t xml:space="preserve"> na którym zainstalowaliśmy </w:t>
      </w:r>
      <w:proofErr w:type="spellStart"/>
      <w:r>
        <w:t>Code</w:t>
      </w:r>
      <w:proofErr w:type="spellEnd"/>
      <w:r>
        <w:t xml:space="preserve"> Composer Studio i </w:t>
      </w:r>
      <w:proofErr w:type="spellStart"/>
      <w:r>
        <w:t>ControlSuite</w:t>
      </w:r>
      <w:proofErr w:type="spellEnd"/>
      <w:r>
        <w:t>, następnie folder „</w:t>
      </w:r>
      <w:proofErr w:type="spellStart"/>
      <w:r>
        <w:t>ti</w:t>
      </w:r>
      <w:proofErr w:type="spellEnd"/>
      <w:r>
        <w:t>”, „</w:t>
      </w:r>
      <w:proofErr w:type="spellStart"/>
      <w:r>
        <w:t>controlSUITE</w:t>
      </w:r>
      <w:proofErr w:type="spellEnd"/>
      <w:r>
        <w:t>”, „</w:t>
      </w:r>
      <w:proofErr w:type="spellStart"/>
      <w:r>
        <w:t>device_support</w:t>
      </w:r>
      <w:proofErr w:type="spellEnd"/>
      <w:r>
        <w:t>”, „F2837xD”, „v210”, „F28379xD_exapmles_Cpu1”, „</w:t>
      </w:r>
      <w:proofErr w:type="spellStart"/>
      <w:r>
        <w:t>blinky</w:t>
      </w:r>
      <w:proofErr w:type="spellEnd"/>
      <w:r>
        <w:t xml:space="preserve">”. </w:t>
      </w:r>
    </w:p>
    <w:p w14:paraId="11556806" w14:textId="3DAB4685" w:rsidR="00635936" w:rsidRDefault="00635936" w:rsidP="00093708">
      <w:pPr>
        <w:spacing w:after="0"/>
      </w:pPr>
    </w:p>
    <w:p w14:paraId="34A08758" w14:textId="5292F5FC" w:rsidR="00635936" w:rsidRDefault="00635936" w:rsidP="00093708">
      <w:pPr>
        <w:spacing w:after="0"/>
      </w:pPr>
    </w:p>
    <w:p w14:paraId="5DB231A2" w14:textId="4972A24D" w:rsidR="00635936" w:rsidRDefault="00635936" w:rsidP="00093708">
      <w:pPr>
        <w:spacing w:after="0"/>
      </w:pPr>
    </w:p>
    <w:p w14:paraId="006CB9A3" w14:textId="77777777" w:rsidR="00D66FB3" w:rsidRDefault="00635936" w:rsidP="00093708">
      <w:pPr>
        <w:spacing w:after="0"/>
      </w:pPr>
      <w:r>
        <w:t>Po wybraniu katalogu klikamy przycisk „OK”, zaznaczamy opcję „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>”, a następnie „</w:t>
      </w:r>
      <w:proofErr w:type="spellStart"/>
      <w:r>
        <w:t>Finish</w:t>
      </w:r>
      <w:proofErr w:type="spellEnd"/>
      <w:r>
        <w:t xml:space="preserve">”. </w:t>
      </w:r>
    </w:p>
    <w:p w14:paraId="1AB54038" w14:textId="77777777" w:rsidR="00D66FB3" w:rsidRDefault="00D66FB3" w:rsidP="00093708">
      <w:pPr>
        <w:spacing w:after="0"/>
      </w:pPr>
    </w:p>
    <w:p w14:paraId="1D8C70EB" w14:textId="77777777" w:rsidR="00D66FB3" w:rsidRDefault="00D66FB3" w:rsidP="00093708">
      <w:pPr>
        <w:spacing w:after="0"/>
      </w:pPr>
    </w:p>
    <w:p w14:paraId="0C369222" w14:textId="77777777" w:rsidR="00D66FB3" w:rsidRDefault="00D66FB3" w:rsidP="00093708">
      <w:pPr>
        <w:spacing w:after="0"/>
      </w:pPr>
    </w:p>
    <w:p w14:paraId="65BAFCEA" w14:textId="77777777" w:rsidR="00D66FB3" w:rsidRDefault="00D66FB3" w:rsidP="00093708">
      <w:pPr>
        <w:spacing w:after="0"/>
      </w:pPr>
    </w:p>
    <w:p w14:paraId="0C7FE2B8" w14:textId="77777777" w:rsidR="00D66FB3" w:rsidRDefault="00D66FB3" w:rsidP="00093708">
      <w:pPr>
        <w:spacing w:after="0"/>
      </w:pPr>
    </w:p>
    <w:p w14:paraId="6F4C0E18" w14:textId="615AD302" w:rsidR="007D7802" w:rsidRDefault="00D66FB3" w:rsidP="0009370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B7AF6E2" wp14:editId="38C63F88">
            <wp:simplePos x="0" y="0"/>
            <wp:positionH relativeFrom="margin">
              <wp:align>left</wp:align>
            </wp:positionH>
            <wp:positionV relativeFrom="paragraph">
              <wp:posOffset>809625</wp:posOffset>
            </wp:positionV>
            <wp:extent cx="2495550" cy="2790825"/>
            <wp:effectExtent l="0" t="0" r="0" b="9525"/>
            <wp:wrapTopAndBottom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5936">
        <w:t>Projekt „</w:t>
      </w:r>
      <w:proofErr w:type="spellStart"/>
      <w:r w:rsidR="00635936">
        <w:t>Blinky</w:t>
      </w:r>
      <w:proofErr w:type="spellEnd"/>
      <w:r w:rsidR="00635936">
        <w:t>” jest teraz widoczny w oknie „Project Explorer” po lewej stronie. W przypadku braku tego okna klikamy w górnym menu na „</w:t>
      </w:r>
      <w:proofErr w:type="spellStart"/>
      <w:r w:rsidR="00635936">
        <w:t>View</w:t>
      </w:r>
      <w:proofErr w:type="spellEnd"/>
      <w:r w:rsidR="00635936">
        <w:t>” i potem „Project Explorer”. Strzałką obok nazwy projektu można rozwinąć projekt, należy to zrobić.</w:t>
      </w:r>
    </w:p>
    <w:p w14:paraId="606D15B8" w14:textId="4471EB40" w:rsidR="007D7802" w:rsidRDefault="007D7802" w:rsidP="00093708">
      <w:pPr>
        <w:spacing w:after="0"/>
      </w:pPr>
    </w:p>
    <w:p w14:paraId="77953FB3" w14:textId="2742FAE6" w:rsidR="00D66FB3" w:rsidRDefault="00D66FB3" w:rsidP="00093708">
      <w:pPr>
        <w:spacing w:after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D07AA53" wp14:editId="4FA011EF">
            <wp:simplePos x="0" y="0"/>
            <wp:positionH relativeFrom="margin">
              <wp:align>left</wp:align>
            </wp:positionH>
            <wp:positionV relativeFrom="paragraph">
              <wp:posOffset>1355725</wp:posOffset>
            </wp:positionV>
            <wp:extent cx="5181600" cy="1457325"/>
            <wp:effectExtent l="0" t="0" r="0" b="9525"/>
            <wp:wrapTopAndBottom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Następnym krokiem jest wejście we właściwości projektu, w tym celu należy kliknąć prawym przyciskiem myszy na nazwę projektu – „blinky_cpu01 [Active – CPU1_RAM]” i następnie „</w:t>
      </w:r>
      <w:proofErr w:type="spellStart"/>
      <w:r>
        <w:t>Properties</w:t>
      </w:r>
      <w:proofErr w:type="spellEnd"/>
      <w:r>
        <w:t>”. W nowo otworzonym oknie w zakładce „Resource”, „General”, a następnie „</w:t>
      </w:r>
      <w:proofErr w:type="spellStart"/>
      <w:r>
        <w:t>Main</w:t>
      </w:r>
      <w:proofErr w:type="spellEnd"/>
      <w:r>
        <w:t xml:space="preserve">” należy wybrać mikrokontroler, którego używamy, w tym przypadku jako wariant należy wybrać „2837xD Delfino”, „TMS320F28379D”. </w:t>
      </w:r>
      <w:r w:rsidRPr="00D66FB3">
        <w:t xml:space="preserve">Jako Connection wybrać należy „Texas Instruments XDS100v2 USB </w:t>
      </w:r>
      <w:proofErr w:type="spellStart"/>
      <w:r w:rsidRPr="00D66FB3">
        <w:t>Debug</w:t>
      </w:r>
      <w:proofErr w:type="spellEnd"/>
      <w:r w:rsidRPr="00D66FB3">
        <w:t xml:space="preserve"> </w:t>
      </w:r>
      <w:proofErr w:type="spellStart"/>
      <w:r w:rsidRPr="00D66FB3">
        <w:t>Probe</w:t>
      </w:r>
      <w:proofErr w:type="spellEnd"/>
      <w:r w:rsidRPr="00D66FB3">
        <w:t>”</w:t>
      </w:r>
      <w:r>
        <w:t xml:space="preserve">. </w:t>
      </w:r>
    </w:p>
    <w:p w14:paraId="774E7EA4" w14:textId="31D0E538" w:rsidR="00D66FB3" w:rsidRDefault="00D66FB3" w:rsidP="00093708">
      <w:pPr>
        <w:spacing w:after="0"/>
      </w:pPr>
    </w:p>
    <w:p w14:paraId="2DBFFA07" w14:textId="2CF0D640" w:rsidR="00D66FB3" w:rsidRDefault="00D66FB3" w:rsidP="00093708">
      <w:pPr>
        <w:spacing w:after="0"/>
      </w:pPr>
    </w:p>
    <w:p w14:paraId="2E581EFB" w14:textId="05A952D6" w:rsidR="00F66615" w:rsidRDefault="00F66615" w:rsidP="00093708">
      <w:pPr>
        <w:spacing w:after="0"/>
      </w:pPr>
    </w:p>
    <w:p w14:paraId="4BDB9270" w14:textId="418DC374" w:rsidR="00F66615" w:rsidRDefault="00F66615" w:rsidP="00093708">
      <w:pPr>
        <w:spacing w:after="0"/>
      </w:pPr>
    </w:p>
    <w:p w14:paraId="76902123" w14:textId="77777777" w:rsidR="00F66615" w:rsidRDefault="00F66615" w:rsidP="00093708">
      <w:pPr>
        <w:spacing w:after="0"/>
      </w:pPr>
    </w:p>
    <w:p w14:paraId="667FB0A5" w14:textId="4E5DCEB2" w:rsidR="007D7802" w:rsidRPr="00D66FB3" w:rsidRDefault="00F66615" w:rsidP="0009370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497E43A" wp14:editId="4FF19FFC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4305300" cy="2171700"/>
            <wp:effectExtent l="0" t="0" r="0" b="0"/>
            <wp:wrapTopAndBottom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6FB3">
        <w:t>N</w:t>
      </w:r>
      <w:r w:rsidR="00D66FB3" w:rsidRPr="00D66FB3">
        <w:t xml:space="preserve">astępnie </w:t>
      </w:r>
      <w:r w:rsidR="00D66FB3">
        <w:t>klikamy przycisk „</w:t>
      </w:r>
      <w:proofErr w:type="spellStart"/>
      <w:r w:rsidR="00D66FB3">
        <w:t>Verify</w:t>
      </w:r>
      <w:proofErr w:type="spellEnd"/>
      <w:r w:rsidR="00D66FB3">
        <w:t xml:space="preserve">…”. </w:t>
      </w:r>
      <w:r w:rsidR="00D66FB3" w:rsidRPr="00D66FB3">
        <w:t>Pojawi się okno „</w:t>
      </w:r>
      <w:proofErr w:type="spellStart"/>
      <w:r w:rsidR="00D66FB3" w:rsidRPr="00D66FB3">
        <w:t>Verify</w:t>
      </w:r>
      <w:proofErr w:type="spellEnd"/>
      <w:r w:rsidR="00D66FB3" w:rsidRPr="00D66FB3">
        <w:t xml:space="preserve"> Connection”, po z</w:t>
      </w:r>
      <w:r w:rsidR="00D66FB3">
        <w:t xml:space="preserve">jechaniu na dół okna powinno być widać wiadomość o poprawnej weryfikacji połączenia. Jeśli </w:t>
      </w:r>
      <w:r>
        <w:t xml:space="preserve">okno nie wygląda jak to na obrazie poniżej, należy powtórzyć poprzednie kroki. </w:t>
      </w:r>
    </w:p>
    <w:p w14:paraId="1B8F38ED" w14:textId="0C72408A" w:rsidR="007D7802" w:rsidRPr="00D66FB3" w:rsidRDefault="007D7802" w:rsidP="00093708">
      <w:pPr>
        <w:spacing w:after="0"/>
      </w:pPr>
    </w:p>
    <w:p w14:paraId="432316CC" w14:textId="5F81926F" w:rsidR="007D7802" w:rsidRDefault="007D7802" w:rsidP="00093708">
      <w:pPr>
        <w:spacing w:after="0"/>
      </w:pPr>
    </w:p>
    <w:p w14:paraId="4537F05C" w14:textId="4E1083FE" w:rsidR="00F66615" w:rsidRDefault="00EE3C47" w:rsidP="00093708">
      <w:pPr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FCA6C3" wp14:editId="45751EF1">
            <wp:simplePos x="0" y="0"/>
            <wp:positionH relativeFrom="margin">
              <wp:align>left</wp:align>
            </wp:positionH>
            <wp:positionV relativeFrom="paragraph">
              <wp:posOffset>1035050</wp:posOffset>
            </wp:positionV>
            <wp:extent cx="5181600" cy="1914525"/>
            <wp:effectExtent l="0" t="0" r="0" b="9525"/>
            <wp:wrapTopAndBottom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615">
        <w:t>Po udanej próbie komunikacji klikamy przycisk „</w:t>
      </w:r>
      <w:proofErr w:type="spellStart"/>
      <w:r w:rsidR="00F66615">
        <w:t>Finish</w:t>
      </w:r>
      <w:proofErr w:type="spellEnd"/>
      <w:r w:rsidR="00F66615">
        <w:t xml:space="preserve">”. Następnie należy wybrać </w:t>
      </w:r>
      <w:r>
        <w:t xml:space="preserve">wersję kompilatora w „Advanced </w:t>
      </w:r>
      <w:proofErr w:type="spellStart"/>
      <w:r>
        <w:t>Settings</w:t>
      </w:r>
      <w:proofErr w:type="spellEnd"/>
      <w:r>
        <w:t xml:space="preserve">”, „Compiler Version” ustawiamy na TI v15.12.3.LTS. Jeśli nie można wybrać tej wersji należy ją pobrać i zainstalować w ścieżce, gdzie zainstalowane jest </w:t>
      </w:r>
      <w:proofErr w:type="spellStart"/>
      <w:r>
        <w:t>Code</w:t>
      </w:r>
      <w:proofErr w:type="spellEnd"/>
      <w:r>
        <w:t xml:space="preserve"> Composer Studio, w folderze „Tools” i następnie „Compiler”.</w:t>
      </w:r>
    </w:p>
    <w:p w14:paraId="1B7C3540" w14:textId="3930D6B9" w:rsidR="00F66615" w:rsidRDefault="00F66615" w:rsidP="00093708">
      <w:pPr>
        <w:spacing w:after="0"/>
      </w:pPr>
    </w:p>
    <w:p w14:paraId="21AA5984" w14:textId="2B52D461" w:rsidR="00EE3C47" w:rsidRDefault="00EE3C47" w:rsidP="00093708">
      <w:pPr>
        <w:spacing w:after="0"/>
      </w:pPr>
      <w:r>
        <w:t>Następnie należy kliknąć „OK”, zapisując tym samym zmiany.</w:t>
      </w:r>
    </w:p>
    <w:p w14:paraId="23AA57DE" w14:textId="6E187F77" w:rsidR="00090425" w:rsidRDefault="00090425" w:rsidP="00093708">
      <w:pPr>
        <w:spacing w:after="0"/>
      </w:pPr>
    </w:p>
    <w:p w14:paraId="3CDEF3F0" w14:textId="504113D4" w:rsidR="00090425" w:rsidRDefault="00090425" w:rsidP="00093708">
      <w:pPr>
        <w:spacing w:after="0"/>
      </w:pPr>
    </w:p>
    <w:p w14:paraId="6BA29D74" w14:textId="587F6B7E" w:rsidR="00090425" w:rsidRDefault="00090425" w:rsidP="00093708">
      <w:pPr>
        <w:spacing w:after="0"/>
      </w:pPr>
    </w:p>
    <w:p w14:paraId="2B4BA075" w14:textId="0F57809F" w:rsidR="00090425" w:rsidRDefault="00090425" w:rsidP="00093708">
      <w:pPr>
        <w:spacing w:after="0"/>
      </w:pPr>
    </w:p>
    <w:p w14:paraId="2AEE1E9E" w14:textId="0C19587C" w:rsidR="00090425" w:rsidRDefault="00090425" w:rsidP="00093708">
      <w:pPr>
        <w:spacing w:after="0"/>
      </w:pPr>
    </w:p>
    <w:p w14:paraId="436452A8" w14:textId="77777777" w:rsidR="00090425" w:rsidRDefault="00090425" w:rsidP="00093708">
      <w:pPr>
        <w:spacing w:after="0"/>
      </w:pPr>
    </w:p>
    <w:p w14:paraId="7E37AFD2" w14:textId="3CE79FEA" w:rsidR="00AC116C" w:rsidRDefault="00AC116C" w:rsidP="0009370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791235C" wp14:editId="1F8D238A">
            <wp:simplePos x="0" y="0"/>
            <wp:positionH relativeFrom="margin">
              <wp:align>left</wp:align>
            </wp:positionH>
            <wp:positionV relativeFrom="paragraph">
              <wp:posOffset>3667125</wp:posOffset>
            </wp:positionV>
            <wp:extent cx="3943350" cy="2747010"/>
            <wp:effectExtent l="0" t="0" r="0" b="0"/>
            <wp:wrapTopAndBottom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9" cy="276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425">
        <w:t xml:space="preserve">Kolejnym krokiem jest zbudowanie projektu, należy zrobić to poprzez naciśnięcie strzałki rozwijającej opcje, znajdującej się przy rysunku młotka w górnym menu i następnie wybraniu LAUNCHPAD_FLASH lub LAUNCHPAD_RAM. Podczas testowania kodu zalecane jest używanie pamięci RAM. Gdy kod się zbuduje można przejść do debugowania. Jeśli program zwraca błędy podczas budowania go, należy powtórzyć poprzednie kroki. W celu debugowania programu, należy kliknąć ikonę robaka w górnym menu. Po kliknięciu </w:t>
      </w:r>
      <w:proofErr w:type="spellStart"/>
      <w:r w:rsidR="00090425">
        <w:t>Code</w:t>
      </w:r>
      <w:proofErr w:type="spellEnd"/>
      <w:r w:rsidR="00090425">
        <w:t xml:space="preserve"> Composer Studio wejdzie w tryb </w:t>
      </w:r>
      <w:proofErr w:type="spellStart"/>
      <w:r w:rsidR="00090425">
        <w:t>debuggera</w:t>
      </w:r>
      <w:proofErr w:type="spellEnd"/>
      <w:r w:rsidR="00090425">
        <w:t>, można to zauważyć w prawym górnym rogu</w:t>
      </w:r>
      <w:r w:rsidR="00102A16">
        <w:t xml:space="preserve">. Gdy </w:t>
      </w:r>
      <w:proofErr w:type="spellStart"/>
      <w:r w:rsidR="00102A16">
        <w:t>Code</w:t>
      </w:r>
      <w:proofErr w:type="spellEnd"/>
      <w:r w:rsidR="00102A16">
        <w:t xml:space="preserve"> Composer Studio zakończy </w:t>
      </w:r>
      <w:proofErr w:type="spellStart"/>
      <w:r w:rsidR="00102A16">
        <w:t>debugować</w:t>
      </w:r>
      <w:proofErr w:type="spellEnd"/>
      <w:r w:rsidR="00102A16">
        <w:t xml:space="preserve"> program należy go uruchomić klikając zielony trójkąt z żółtym prostokątem w górnym menu. Po naciśnięciu można zauważyć mrugającą niebieską diodę na naszym mikrokontrolerze.</w:t>
      </w:r>
      <w:r>
        <w:t xml:space="preserve"> By wyjść z sesji </w:t>
      </w:r>
      <w:proofErr w:type="spellStart"/>
      <w:r>
        <w:t>debugera</w:t>
      </w:r>
      <w:proofErr w:type="spellEnd"/>
      <w:r>
        <w:t xml:space="preserve"> należy nacisnąć czerwony kwadrat w górnym menu.</w:t>
      </w:r>
      <w:r w:rsidR="00102A16">
        <w:t xml:space="preserve"> </w:t>
      </w:r>
      <w:r>
        <w:t>Warto</w:t>
      </w:r>
      <w:r w:rsidR="00102A16">
        <w:t xml:space="preserve"> mieć na uwadze, że różne mikrokontrolery </w:t>
      </w:r>
      <w:r w:rsidR="00A64C95">
        <w:t xml:space="preserve">mogą mieć różne ustawienia </w:t>
      </w:r>
      <w:proofErr w:type="spellStart"/>
      <w:r w:rsidR="00A64C95">
        <w:t>pinów</w:t>
      </w:r>
      <w:proofErr w:type="spellEnd"/>
      <w:r w:rsidR="00A64C95">
        <w:t xml:space="preserve"> GPIO, co oznacza, że jeśli nasz program po zbudowaniu i debugowaniu nie sprawia, że dioda </w:t>
      </w:r>
      <w:proofErr w:type="spellStart"/>
      <w:r w:rsidR="00A64C95">
        <w:t>led</w:t>
      </w:r>
      <w:proofErr w:type="spellEnd"/>
      <w:r w:rsidR="00A64C95">
        <w:t xml:space="preserve"> zapala się i gaśnie, to należy zmodyfikować kod. Można to zrobić, również przy działającym programem w celu testu. Dokładne oznaczenia </w:t>
      </w:r>
      <w:proofErr w:type="spellStart"/>
      <w:r w:rsidR="00A64C95">
        <w:t>pinów</w:t>
      </w:r>
      <w:proofErr w:type="spellEnd"/>
      <w:r w:rsidR="00A64C95">
        <w:t xml:space="preserve"> GPIO można znaleźć w poradniku użytkowania mikrokontrolera, dostępnej pod adresem: </w:t>
      </w:r>
      <w:hyperlink r:id="rId31" w:history="1">
        <w:r w:rsidR="00A64C95" w:rsidRPr="0054141A">
          <w:rPr>
            <w:rStyle w:val="Hipercze"/>
          </w:rPr>
          <w:t>https://www.ti.com/lit/ug/sprui77c/sprui77c.pdf?ts=1600153012360&amp;ref_url=https%253A%252F%252Fwww.google.com%252F</w:t>
        </w:r>
      </w:hyperlink>
      <w:r w:rsidR="00A64C95">
        <w:t xml:space="preserve">. </w:t>
      </w:r>
    </w:p>
    <w:p w14:paraId="5AA6B6A8" w14:textId="63370B86" w:rsidR="00AC116C" w:rsidRDefault="00AC116C" w:rsidP="00093708">
      <w:pPr>
        <w:spacing w:after="0"/>
      </w:pPr>
    </w:p>
    <w:p w14:paraId="2BA34877" w14:textId="77777777" w:rsidR="00AC116C" w:rsidRDefault="00AC116C" w:rsidP="00093708">
      <w:pPr>
        <w:spacing w:after="0"/>
      </w:pPr>
    </w:p>
    <w:p w14:paraId="7ECF47C5" w14:textId="322DD80C" w:rsidR="00090425" w:rsidRDefault="00A64C95" w:rsidP="00093708">
      <w:pPr>
        <w:spacing w:after="0"/>
      </w:pPr>
      <w:r>
        <w:t>Jak widać na obrazie po</w:t>
      </w:r>
      <w:r w:rsidR="00AC116C">
        <w:t>wyżej</w:t>
      </w:r>
      <w:r>
        <w:t>, diody w mikrokontrolerze F2837xD mają wyjścia GPIO34 i GPIO31. Chcąc zmienić, by inna dioda mrugała po wgraniu programu, należy zmodyfikować następującą linijkę kodu:</w:t>
      </w:r>
    </w:p>
    <w:p w14:paraId="5D285D19" w14:textId="77777777" w:rsidR="00A64C95" w:rsidRDefault="00A64C95" w:rsidP="00093708">
      <w:pPr>
        <w:spacing w:after="0"/>
      </w:pPr>
    </w:p>
    <w:p w14:paraId="54F04ED0" w14:textId="70887B05" w:rsidR="00A64C95" w:rsidRDefault="00A64C95" w:rsidP="00093708">
      <w:pPr>
        <w:spacing w:after="0"/>
      </w:pPr>
      <w:r w:rsidRPr="00A64C95">
        <w:t>#define BLINKY_LED_GPIO    31</w:t>
      </w:r>
    </w:p>
    <w:p w14:paraId="3EE46115" w14:textId="63493EA7" w:rsidR="00A64C95" w:rsidRDefault="00A64C95" w:rsidP="00093708">
      <w:pPr>
        <w:spacing w:after="0"/>
      </w:pPr>
    </w:p>
    <w:p w14:paraId="2BBB5902" w14:textId="25E5AA47" w:rsidR="00A64C95" w:rsidRDefault="00A64C95" w:rsidP="00093708">
      <w:pPr>
        <w:spacing w:after="0"/>
      </w:pPr>
      <w:r>
        <w:lastRenderedPageBreak/>
        <w:t>GPIO31 które należy do diody niebieskiej, zamieniamy na GPIO34, które należy do diody czerwonej. Powstały kod wygląda następująco:</w:t>
      </w:r>
    </w:p>
    <w:p w14:paraId="54950CC4" w14:textId="7517AC0B" w:rsidR="00A64C95" w:rsidRDefault="00A64C95" w:rsidP="00093708">
      <w:pPr>
        <w:spacing w:after="0"/>
      </w:pPr>
    </w:p>
    <w:p w14:paraId="283010F7" w14:textId="7F95154C" w:rsidR="00A64C95" w:rsidRDefault="00A64C95" w:rsidP="00093708">
      <w:pPr>
        <w:spacing w:after="0"/>
      </w:pPr>
      <w:r w:rsidRPr="00A64C95">
        <w:t>#define BLINKY_LED_GPIO    3</w:t>
      </w:r>
      <w:r>
        <w:t>4</w:t>
      </w:r>
    </w:p>
    <w:p w14:paraId="155EFD52" w14:textId="6F212FE4" w:rsidR="00A64C95" w:rsidRDefault="00A64C95" w:rsidP="00093708">
      <w:pPr>
        <w:spacing w:after="0"/>
      </w:pPr>
    </w:p>
    <w:p w14:paraId="57AE66FD" w14:textId="1F3CF74B" w:rsidR="00A64C95" w:rsidRDefault="00A64C95" w:rsidP="00093708">
      <w:pPr>
        <w:spacing w:after="0"/>
      </w:pPr>
      <w:r>
        <w:t xml:space="preserve">Chcąc wgrać zmodyfikowany kod, należy </w:t>
      </w:r>
      <w:r w:rsidR="00AC116C">
        <w:t xml:space="preserve">zbudować program, a następnie go </w:t>
      </w:r>
      <w:proofErr w:type="spellStart"/>
      <w:r w:rsidR="00AC116C">
        <w:t>zdebugować</w:t>
      </w:r>
      <w:proofErr w:type="spellEnd"/>
      <w:r w:rsidR="00AC116C">
        <w:t>, tak jak w poprzednich krokach. Po wykonaniu tych kroków dioda czerwona powinna zapalać się i gasnąć.</w:t>
      </w:r>
    </w:p>
    <w:p w14:paraId="00E7B16C" w14:textId="538E200D" w:rsidR="00AC116C" w:rsidRDefault="00AC116C" w:rsidP="00093708">
      <w:pPr>
        <w:spacing w:after="0"/>
      </w:pPr>
    </w:p>
    <w:p w14:paraId="0E7065D3" w14:textId="52659336" w:rsidR="00AC116C" w:rsidRDefault="00AC116C" w:rsidP="00093708">
      <w:pPr>
        <w:spacing w:after="0"/>
      </w:pPr>
      <w:r>
        <w:t xml:space="preserve">Posiadając sprawną komunikację z mikrokontrolerem, można przejść do kolejnego kroku projektu, którym jest połączenie mikrokontrolera z programem PLECS używając technologii </w:t>
      </w:r>
      <w:proofErr w:type="spellStart"/>
      <w:r>
        <w:t>Processor</w:t>
      </w:r>
      <w:proofErr w:type="spellEnd"/>
      <w:r>
        <w:t xml:space="preserve"> in the </w:t>
      </w:r>
      <w:proofErr w:type="spellStart"/>
      <w:r>
        <w:t>Loop</w:t>
      </w:r>
      <w:proofErr w:type="spellEnd"/>
      <w:r>
        <w:t xml:space="preserve"> (PIL).</w:t>
      </w:r>
    </w:p>
    <w:p w14:paraId="3243B389" w14:textId="348AB175" w:rsidR="00EE3C47" w:rsidRPr="00D66FB3" w:rsidRDefault="00EE3C47" w:rsidP="00093708">
      <w:pPr>
        <w:spacing w:after="0"/>
      </w:pPr>
    </w:p>
    <w:p w14:paraId="01953237" w14:textId="456CB25B" w:rsidR="00B75502" w:rsidRDefault="001D21D2" w:rsidP="00B75502">
      <w:pPr>
        <w:pStyle w:val="Nagwek1"/>
      </w:pPr>
      <w:r>
        <w:t>3</w:t>
      </w:r>
      <w:r w:rsidR="00B75502">
        <w:t xml:space="preserve">. </w:t>
      </w:r>
      <w:r w:rsidR="00AC116C">
        <w:t>Technologia PIL</w:t>
      </w:r>
    </w:p>
    <w:p w14:paraId="76033548" w14:textId="741FFE65" w:rsidR="00AC116C" w:rsidRDefault="00AC116C" w:rsidP="00AC116C"/>
    <w:p w14:paraId="55E8F237" w14:textId="44041A5D" w:rsidR="00467A9B" w:rsidRDefault="00467A9B" w:rsidP="00AC116C">
      <w:r w:rsidRPr="00467A9B">
        <w:t xml:space="preserve">PIL, czyli </w:t>
      </w:r>
      <w:proofErr w:type="spellStart"/>
      <w:r w:rsidRPr="00467A9B">
        <w:t>Processor</w:t>
      </w:r>
      <w:proofErr w:type="spellEnd"/>
      <w:r w:rsidRPr="00467A9B">
        <w:t xml:space="preserve"> in the </w:t>
      </w:r>
      <w:proofErr w:type="spellStart"/>
      <w:r w:rsidRPr="00467A9B">
        <w:t>Loop</w:t>
      </w:r>
      <w:proofErr w:type="spellEnd"/>
      <w:r w:rsidRPr="00467A9B">
        <w:t xml:space="preserve"> to technologia, która pozwala na </w:t>
      </w:r>
      <w:r>
        <w:t>komunikację między mikrokontrolerem, a modelem na komputerze. Dzięki niej model kontrolera może być sprawdzony na platformie symulacyjnej</w:t>
      </w:r>
      <w:r w:rsidR="00E6548F">
        <w:t>, takiej jak na przykład program PLECS</w:t>
      </w:r>
      <w:r>
        <w:t>.</w:t>
      </w:r>
    </w:p>
    <w:p w14:paraId="1457E39C" w14:textId="54AC6857" w:rsidR="00E6548F" w:rsidRDefault="00E6548F" w:rsidP="00AC116C">
      <w:r>
        <w:t>By rozpocząć działanie z technologią PIL potrzebne są wszystkie programy i dodatkowe paczki sterowników zawarte w rozdziale pierwszym.</w:t>
      </w:r>
      <w:r w:rsidR="00AF46E7">
        <w:t xml:space="preserve"> Bez nich praca z tą technologią jest niemożliwa.</w:t>
      </w:r>
    </w:p>
    <w:p w14:paraId="76AF5B07" w14:textId="664C9A95" w:rsidR="00956A5C" w:rsidRDefault="00956A5C" w:rsidP="009B4F52">
      <w:r>
        <w:t xml:space="preserve">Należy uruchomić program </w:t>
      </w:r>
      <w:proofErr w:type="spellStart"/>
      <w:r>
        <w:t>Code</w:t>
      </w:r>
      <w:proofErr w:type="spellEnd"/>
      <w:r>
        <w:t xml:space="preserve"> Composer Studio i importować do niego projekt „</w:t>
      </w:r>
      <w:proofErr w:type="spellStart"/>
      <w:r>
        <w:t>npc-solar</w:t>
      </w:r>
      <w:proofErr w:type="spellEnd"/>
      <w:r>
        <w:t xml:space="preserve">”. Tak jak w poprzednim rozdziale, należy kliknąć w górnym menu „Project”, „Import CCS </w:t>
      </w:r>
      <w:proofErr w:type="spellStart"/>
      <w:r>
        <w:t>Projects</w:t>
      </w:r>
      <w:proofErr w:type="spellEnd"/>
      <w:r>
        <w:t>…”, „</w:t>
      </w:r>
      <w:proofErr w:type="spellStart"/>
      <w:proofErr w:type="gramStart"/>
      <w:r>
        <w:t>Browse</w:t>
      </w:r>
      <w:proofErr w:type="spellEnd"/>
      <w:r>
        <w:t>..</w:t>
      </w:r>
      <w:proofErr w:type="gramEnd"/>
      <w:r>
        <w:t xml:space="preserve">” i znaleźć w eksploratorze plików folder </w:t>
      </w:r>
      <w:r w:rsidR="00DE6044">
        <w:t>instalacyjny programu PLECS, dalej „</w:t>
      </w:r>
      <w:proofErr w:type="spellStart"/>
      <w:r w:rsidR="00DE6044">
        <w:t>pilframework</w:t>
      </w:r>
      <w:proofErr w:type="spellEnd"/>
      <w:r w:rsidR="00DE6044">
        <w:t xml:space="preserve">”, „”TI”, „C2000”, „5.0”, </w:t>
      </w:r>
      <w:r>
        <w:t>„</w:t>
      </w:r>
      <w:proofErr w:type="spellStart"/>
      <w:r>
        <w:t>npc-solar</w:t>
      </w:r>
      <w:proofErr w:type="spellEnd"/>
      <w:r>
        <w:t>”</w:t>
      </w:r>
      <w:r w:rsidR="00DE6044">
        <w:t xml:space="preserve"> </w:t>
      </w:r>
      <w:r>
        <w:t>i w nim wybrać folder 28</w:t>
      </w:r>
      <w:r w:rsidR="00DD40E2">
        <w:t>37</w:t>
      </w:r>
      <w:r>
        <w:t>9, a następnie kliknąć przycisk „OK”</w:t>
      </w:r>
      <w:r w:rsidR="00DE6044">
        <w:t>, zaznaczyć opcję „</w:t>
      </w:r>
      <w:proofErr w:type="spellStart"/>
      <w:r w:rsidR="00DE6044">
        <w:t>Copy</w:t>
      </w:r>
      <w:proofErr w:type="spellEnd"/>
      <w:r w:rsidR="00DE6044">
        <w:t xml:space="preserve"> </w:t>
      </w:r>
      <w:proofErr w:type="spellStart"/>
      <w:r w:rsidR="00DE6044">
        <w:t>projects</w:t>
      </w:r>
      <w:proofErr w:type="spellEnd"/>
      <w:r w:rsidR="00DE6044">
        <w:t xml:space="preserve"> </w:t>
      </w:r>
      <w:proofErr w:type="spellStart"/>
      <w:r w:rsidR="00DE6044">
        <w:t>into</w:t>
      </w:r>
      <w:proofErr w:type="spellEnd"/>
      <w:r w:rsidR="00DE6044">
        <w:t xml:space="preserve"> </w:t>
      </w:r>
      <w:proofErr w:type="spellStart"/>
      <w:r w:rsidR="00DE6044">
        <w:t>workspace</w:t>
      </w:r>
      <w:proofErr w:type="spellEnd"/>
      <w:r w:rsidR="00DE6044">
        <w:t>”</w:t>
      </w:r>
      <w:r>
        <w:t xml:space="preserve"> i dalej „</w:t>
      </w:r>
      <w:proofErr w:type="spellStart"/>
      <w:r>
        <w:t>Finish</w:t>
      </w:r>
      <w:proofErr w:type="spellEnd"/>
      <w:r>
        <w:t>”. Tym sposobem nasz projekt został importowany do obszaru roboczego „</w:t>
      </w:r>
      <w:proofErr w:type="spellStart"/>
      <w:r>
        <w:t>Workspace</w:t>
      </w:r>
      <w:proofErr w:type="spellEnd"/>
      <w:r>
        <w:t>”</w:t>
      </w:r>
      <w:r w:rsidR="00DE6044">
        <w:t xml:space="preserve"> jako kopia</w:t>
      </w:r>
      <w:r>
        <w:t xml:space="preserve">. </w:t>
      </w:r>
    </w:p>
    <w:p w14:paraId="5BE72283" w14:textId="1136762D" w:rsidR="00F64DF1" w:rsidRDefault="007D5504" w:rsidP="009B4F52">
      <w:r>
        <w:t xml:space="preserve">W tym projekcie konfiguracja komunikacji z mikrokontrolerem nie jest wymagana, jest ona ustawiona domyślnie. WAŻNE! Podczas zmiany ustawień komunikacji we właściwościach projektu, </w:t>
      </w:r>
      <w:proofErr w:type="gramStart"/>
      <w:r>
        <w:t>pliki</w:t>
      </w:r>
      <w:proofErr w:type="gramEnd"/>
      <w:r>
        <w:t xml:space="preserve"> w których domyślnie ustawiona jest komunikacja ulegają zmianie i nie jest możliwe powrócenie do początkowego stanu! Jeśli konfiguracja komunikacji została zmieniona, należy usunąć projekt z obszaru roboczego (kliknąć prawym przyciskiem myszy na nazwę projektu i następnie wybrać opcję „</w:t>
      </w:r>
      <w:proofErr w:type="spellStart"/>
      <w:r>
        <w:t>Delete</w:t>
      </w:r>
      <w:proofErr w:type="spellEnd"/>
      <w:r>
        <w:t>”, w nowo otworzonym oknie zaznaczyć opcję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on </w:t>
      </w:r>
      <w:proofErr w:type="spellStart"/>
      <w:r>
        <w:t>disk</w:t>
      </w:r>
      <w:proofErr w:type="spellEnd"/>
      <w:r>
        <w:t xml:space="preserve">”) i następnie importować projekt ponownie. </w:t>
      </w:r>
      <w:r w:rsidR="00F64DF1">
        <w:t xml:space="preserve">Następnym krokiem jest zbudowanie projektu poprzez </w:t>
      </w:r>
      <w:r w:rsidR="00F64DF1">
        <w:lastRenderedPageBreak/>
        <w:t xml:space="preserve">kliknięcie ikony młotka w górnym menu programu. Następnie </w:t>
      </w:r>
      <w:r>
        <w:t>należy kliknąć w ikonę robaka w celu debugowania programu i wgrania go na mikrokontroler. Po zakończonym debugowaniu należy uruchomić program, naciskając zieloną strzałkę z żółtym prostokątem w górnym menu. Mrugająca niebieska dioda powinna być widoczna.</w:t>
      </w:r>
    </w:p>
    <w:p w14:paraId="1F853219" w14:textId="7A06D71F" w:rsidR="007D5504" w:rsidRPr="00467A9B" w:rsidRDefault="00174B9F" w:rsidP="009B4F52">
      <w:r>
        <w:rPr>
          <w:noProof/>
        </w:rPr>
        <w:drawing>
          <wp:anchor distT="0" distB="0" distL="114300" distR="114300" simplePos="0" relativeHeight="251679744" behindDoc="0" locked="0" layoutInCell="1" allowOverlap="1" wp14:anchorId="5C56E63D" wp14:editId="5E9884FB">
            <wp:simplePos x="0" y="0"/>
            <wp:positionH relativeFrom="margin">
              <wp:align>left</wp:align>
            </wp:positionH>
            <wp:positionV relativeFrom="paragraph">
              <wp:posOffset>1028700</wp:posOffset>
            </wp:positionV>
            <wp:extent cx="5181600" cy="240030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504">
        <w:t xml:space="preserve">Następnym krokiem jest otwarcie projektu w programie PLECS w tym celu należy otworzyć folder </w:t>
      </w:r>
      <w:r>
        <w:t>„</w:t>
      </w:r>
      <w:proofErr w:type="spellStart"/>
      <w:r>
        <w:t>npc-solar</w:t>
      </w:r>
      <w:proofErr w:type="spellEnd"/>
      <w:r>
        <w:t xml:space="preserve">” w tej samej lokalizacji z której importowany był projekt do programu w </w:t>
      </w:r>
      <w:proofErr w:type="spellStart"/>
      <w:r>
        <w:t>Code</w:t>
      </w:r>
      <w:proofErr w:type="spellEnd"/>
      <w:r>
        <w:t xml:space="preserve"> Composer Studio, następnie należy wejść folder „demo” i uruchomić plik </w:t>
      </w:r>
      <w:proofErr w:type="spellStart"/>
      <w:r w:rsidRPr="00174B9F">
        <w:t>NPC_Solar_</w:t>
      </w:r>
      <w:proofErr w:type="gramStart"/>
      <w:r w:rsidRPr="00174B9F">
        <w:t>pil.plecs</w:t>
      </w:r>
      <w:proofErr w:type="spellEnd"/>
      <w:proofErr w:type="gramEnd"/>
      <w:r>
        <w:t>, poniższe okna powinny być widoczne.</w:t>
      </w:r>
    </w:p>
    <w:p w14:paraId="65DF0012" w14:textId="1DEC29F4" w:rsidR="00D20B8D" w:rsidRDefault="00D20B8D" w:rsidP="000C58EF">
      <w:pPr>
        <w:spacing w:line="240" w:lineRule="auto"/>
      </w:pPr>
    </w:p>
    <w:p w14:paraId="3B36FC06" w14:textId="7377B153" w:rsidR="00174B9F" w:rsidRDefault="00174B9F" w:rsidP="000C58EF">
      <w:pPr>
        <w:spacing w:line="240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3DB0D1" wp14:editId="0E9BDC7A">
            <wp:simplePos x="0" y="0"/>
            <wp:positionH relativeFrom="margin">
              <wp:align>left</wp:align>
            </wp:positionH>
            <wp:positionV relativeFrom="paragraph">
              <wp:posOffset>801370</wp:posOffset>
            </wp:positionV>
            <wp:extent cx="3099435" cy="1943100"/>
            <wp:effectExtent l="0" t="0" r="571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Następnie należy wejść w blok „PIL”, poprzez podwójne kliknięcie na niego lewym przyciskiem myszy. Ukaże nam się okno PIL </w:t>
      </w:r>
      <w:proofErr w:type="spellStart"/>
      <w:r>
        <w:t>Parameters</w:t>
      </w:r>
      <w:proofErr w:type="spellEnd"/>
      <w:r>
        <w:t>. W zakładce „General” należy kliknąć przycisk „</w:t>
      </w:r>
      <w:proofErr w:type="spellStart"/>
      <w:r>
        <w:t>Configure</w:t>
      </w:r>
      <w:proofErr w:type="spellEnd"/>
      <w:r>
        <w:t>”, pozwoli to na skonfigurowanie połączenia z mikrokontrolerem.</w:t>
      </w:r>
    </w:p>
    <w:p w14:paraId="1F653573" w14:textId="0C65F37D" w:rsidR="00174B9F" w:rsidRDefault="00174B9F" w:rsidP="000C58EF">
      <w:pPr>
        <w:spacing w:line="240" w:lineRule="auto"/>
      </w:pPr>
    </w:p>
    <w:p w14:paraId="7B4DF9AE" w14:textId="19D27E79" w:rsidR="006D7FCE" w:rsidRDefault="006D7FCE" w:rsidP="000C58E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2359462" wp14:editId="3B5A06C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181600" cy="2600325"/>
            <wp:effectExtent l="0" t="0" r="0" b="952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B9F">
        <w:t xml:space="preserve">W nowo otwartym oknie należy kliknąć przycisk „+”, </w:t>
      </w:r>
    </w:p>
    <w:p w14:paraId="73154AA1" w14:textId="19D84B6E" w:rsidR="006D7FCE" w:rsidRDefault="006D7FCE" w:rsidP="000C58EF">
      <w:pPr>
        <w:spacing w:line="240" w:lineRule="auto"/>
      </w:pPr>
    </w:p>
    <w:p w14:paraId="3E3ABA9B" w14:textId="0373A398" w:rsidR="00174B9F" w:rsidRDefault="006D7FCE" w:rsidP="000C58EF">
      <w:pPr>
        <w:spacing w:line="240" w:lineRule="auto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C948FC4" wp14:editId="14D9D2AB">
            <wp:simplePos x="0" y="0"/>
            <wp:positionH relativeFrom="margin">
              <wp:align>left</wp:align>
            </wp:positionH>
            <wp:positionV relativeFrom="paragraph">
              <wp:posOffset>1877695</wp:posOffset>
            </wp:positionV>
            <wp:extent cx="5181600" cy="2619375"/>
            <wp:effectExtent l="0" t="0" r="0" b="952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B9F">
        <w:t>dalej w polu „</w:t>
      </w:r>
      <w:proofErr w:type="spellStart"/>
      <w:r w:rsidR="00174B9F">
        <w:t>Name</w:t>
      </w:r>
      <w:proofErr w:type="spellEnd"/>
      <w:r w:rsidR="00174B9F">
        <w:t>” należy wybrać nazwę naszej konfiguracji, przykładowo „F28379D”. W polu „Symbol file” kliknąć przycisk „…”, otworzy się eksplorator plików, należy przejść do folderu obszaru roboczego „</w:t>
      </w:r>
      <w:proofErr w:type="spellStart"/>
      <w:r w:rsidR="00174B9F">
        <w:t>Wrokspace</w:t>
      </w:r>
      <w:proofErr w:type="spellEnd"/>
      <w:r w:rsidR="00174B9F">
        <w:t xml:space="preserve">”, który był podawany przy uruchamianiu programu </w:t>
      </w:r>
      <w:proofErr w:type="spellStart"/>
      <w:r w:rsidR="00174B9F">
        <w:t>Code</w:t>
      </w:r>
      <w:proofErr w:type="spellEnd"/>
      <w:r w:rsidR="00174B9F">
        <w:t xml:space="preserve"> Composer Studio, dalej otworzyć folder</w:t>
      </w:r>
      <w:r>
        <w:t xml:space="preserve"> „npc-solar_28379”, dalej folder „</w:t>
      </w:r>
      <w:proofErr w:type="spellStart"/>
      <w:r>
        <w:t>Debug</w:t>
      </w:r>
      <w:proofErr w:type="spellEnd"/>
      <w:r>
        <w:t xml:space="preserve">”, wybrać plik „NPC-Solar_28379.out” i kliknąć przycisk „Otwórz”. Kolejnym krokiem jest pole „Device </w:t>
      </w:r>
      <w:proofErr w:type="spellStart"/>
      <w:r>
        <w:t>type</w:t>
      </w:r>
      <w:proofErr w:type="spellEnd"/>
      <w:r>
        <w:t xml:space="preserve">” tutaj wybieramy opcję „serial”, a następnie w polu „Device </w:t>
      </w:r>
      <w:proofErr w:type="spellStart"/>
      <w:r>
        <w:t>name</w:t>
      </w:r>
      <w:proofErr w:type="spellEnd"/>
      <w:r>
        <w:t xml:space="preserve">” wybieramy odpowiedni port z mikrokontrolerem, przypisany mu podczas pierwszej próby podłączenia do komputera. Ustawienia w oknie „PIL </w:t>
      </w:r>
      <w:proofErr w:type="spellStart"/>
      <w:r>
        <w:t>Targets</w:t>
      </w:r>
      <w:proofErr w:type="spellEnd"/>
      <w:r>
        <w:t>” i na obrazie poniżej powinny być takie same lub różniące się jedynie numerem portu COM.</w:t>
      </w:r>
    </w:p>
    <w:p w14:paraId="0657BDE9" w14:textId="56C867D8" w:rsidR="006D7FCE" w:rsidRDefault="006D7FCE" w:rsidP="000C58EF">
      <w:pPr>
        <w:spacing w:line="240" w:lineRule="auto"/>
      </w:pPr>
      <w:r>
        <w:lastRenderedPageBreak/>
        <w:t>Następnie klikamy przycisk „</w:t>
      </w:r>
      <w:proofErr w:type="spellStart"/>
      <w:r>
        <w:t>Accept</w:t>
      </w:r>
      <w:proofErr w:type="spellEnd"/>
      <w:proofErr w:type="gramStart"/>
      <w:r>
        <w:t>”,</w:t>
      </w:r>
      <w:proofErr w:type="gramEnd"/>
      <w:r>
        <w:t xml:space="preserve"> i potem „</w:t>
      </w:r>
      <w:proofErr w:type="spellStart"/>
      <w:r>
        <w:t>Properties</w:t>
      </w:r>
      <w:proofErr w:type="spellEnd"/>
      <w:r>
        <w:t>”. Poniższe okno powinno być widoczne.</w:t>
      </w:r>
    </w:p>
    <w:p w14:paraId="6144B9DC" w14:textId="77CB7477" w:rsidR="00A20722" w:rsidRDefault="00A20722" w:rsidP="000C58EF">
      <w:pPr>
        <w:spacing w:line="240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B8FA556" wp14:editId="4BA6BF28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2638425" cy="2019300"/>
            <wp:effectExtent l="0" t="0" r="9525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D12A1" w14:textId="77777777" w:rsidR="00A20722" w:rsidRDefault="00A20722" w:rsidP="000C58EF">
      <w:pPr>
        <w:spacing w:line="240" w:lineRule="auto"/>
      </w:pPr>
      <w:r>
        <w:t>Ważnym jest by w polu „</w:t>
      </w:r>
      <w:proofErr w:type="spellStart"/>
      <w:r>
        <w:t>Desired</w:t>
      </w:r>
      <w:proofErr w:type="spellEnd"/>
      <w:r>
        <w:t xml:space="preserve"> target </w:t>
      </w:r>
      <w:proofErr w:type="spellStart"/>
      <w:r>
        <w:t>mode</w:t>
      </w:r>
      <w:proofErr w:type="spellEnd"/>
      <w:r>
        <w:t>” była wybrana opcja „</w:t>
      </w:r>
      <w:proofErr w:type="spellStart"/>
      <w:r>
        <w:t>Ready</w:t>
      </w:r>
      <w:proofErr w:type="spellEnd"/>
      <w:r>
        <w:t xml:space="preserve"> for PIL”. </w:t>
      </w:r>
    </w:p>
    <w:p w14:paraId="1A19DE5C" w14:textId="5C3FEFA7" w:rsidR="00174B9F" w:rsidRDefault="00A20722" w:rsidP="000C58EF">
      <w:pPr>
        <w:spacing w:line="240" w:lineRule="auto"/>
      </w:pPr>
      <w:r>
        <w:t xml:space="preserve">Widoczna jest również wiadomość podświetlona na zielono „Symbol file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on target”. Podczas budowania projektu w </w:t>
      </w:r>
      <w:proofErr w:type="spellStart"/>
      <w:r>
        <w:t>Code</w:t>
      </w:r>
      <w:proofErr w:type="spellEnd"/>
      <w:r>
        <w:t xml:space="preserve"> Composer Studio, tworzone są pliki „pil_symbols_c.inc” i „pil_symbols_p.inc”, są one w późniejszym etapie budowania projektu wykorzystywane do utworzenia pliku „</w:t>
      </w:r>
      <w:r>
        <w:t>NPC-Solar_28379.out</w:t>
      </w:r>
      <w:r>
        <w:t xml:space="preserve">”. Plik z rozszerzeniem .out zawiera wszystkie zmienne zawarte w kodzie projektu. Podczas debugowania plik ten jest wgrywany do pamięci FLASH mikroprocesora. Podczas pracy w oknie „PIL </w:t>
      </w:r>
      <w:proofErr w:type="spellStart"/>
      <w:r>
        <w:t>Targets</w:t>
      </w:r>
      <w:proofErr w:type="spellEnd"/>
      <w:r>
        <w:t xml:space="preserve">” wybrany został ten sam plik. Wiadomość podświetlona na zielono informuje o tym, że plik symbolów na mikrokontrolerze jest tym samym co wybranym w oknie „PIL </w:t>
      </w:r>
      <w:proofErr w:type="spellStart"/>
      <w:r>
        <w:t>Targets</w:t>
      </w:r>
      <w:proofErr w:type="spellEnd"/>
      <w:r>
        <w:t>”. Oznacza to, że od teraz możliwa jest komunikacja pomiędzy modelem w programie PLECS a mikrokontrolerem.</w:t>
      </w:r>
    </w:p>
    <w:p w14:paraId="047C9805" w14:textId="52CF6FFF" w:rsidR="00A1579E" w:rsidRDefault="00517903" w:rsidP="000C58EF">
      <w:pPr>
        <w:spacing w:line="240" w:lineRule="auto"/>
      </w:pPr>
      <w:proofErr w:type="spellStart"/>
      <w:r w:rsidRPr="00517903">
        <w:rPr>
          <w:lang w:val="en-US"/>
        </w:rPr>
        <w:t>Okno</w:t>
      </w:r>
      <w:proofErr w:type="spellEnd"/>
      <w:r w:rsidRPr="00517903">
        <w:rPr>
          <w:lang w:val="en-US"/>
        </w:rPr>
        <w:t xml:space="preserve"> „Properties of F28379D” </w:t>
      </w:r>
      <w:proofErr w:type="spellStart"/>
      <w:r w:rsidRPr="00517903">
        <w:rPr>
          <w:lang w:val="en-US"/>
        </w:rPr>
        <w:t>i</w:t>
      </w:r>
      <w:proofErr w:type="spellEnd"/>
      <w:r w:rsidRPr="00517903">
        <w:rPr>
          <w:lang w:val="en-US"/>
        </w:rPr>
        <w:t xml:space="preserve"> </w:t>
      </w:r>
      <w:r>
        <w:rPr>
          <w:lang w:val="en-US"/>
        </w:rPr>
        <w:t>“</w:t>
      </w:r>
      <w:r w:rsidRPr="00517903">
        <w:rPr>
          <w:lang w:val="en-US"/>
        </w:rPr>
        <w:t>P</w:t>
      </w:r>
      <w:r>
        <w:rPr>
          <w:lang w:val="en-US"/>
        </w:rPr>
        <w:t xml:space="preserve">IL Targets” </w:t>
      </w:r>
      <w:r w:rsidRPr="00517903">
        <w:t>można zamknąć.</w:t>
      </w:r>
      <w:r>
        <w:t xml:space="preserve"> </w:t>
      </w:r>
      <w:r w:rsidR="00302587">
        <w:t xml:space="preserve">Następnie w oknie PIL </w:t>
      </w:r>
      <w:proofErr w:type="spellStart"/>
      <w:r w:rsidR="00302587">
        <w:t>parameters</w:t>
      </w:r>
      <w:proofErr w:type="spellEnd"/>
      <w:r w:rsidR="00302587">
        <w:t>” w polu target należy wybrać z listy nowo utworzoną konfigurację, kliknąć „</w:t>
      </w:r>
      <w:proofErr w:type="spellStart"/>
      <w:r w:rsidR="00302587">
        <w:t>Apply</w:t>
      </w:r>
      <w:proofErr w:type="spellEnd"/>
      <w:r w:rsidR="00302587">
        <w:t>” a następnie „OK”.</w:t>
      </w:r>
    </w:p>
    <w:p w14:paraId="7B086845" w14:textId="00FB09DC" w:rsidR="00302587" w:rsidRDefault="00302587" w:rsidP="000C58EF">
      <w:pPr>
        <w:spacing w:line="240" w:lineRule="auto"/>
      </w:pPr>
      <w:r>
        <w:t>Kolejnym krokiem jest uruchomienie symulacji, w oknie z modelem w programie PLECS w górnym meny wybieramy „</w:t>
      </w:r>
      <w:proofErr w:type="spellStart"/>
      <w:r>
        <w:t>Simulation</w:t>
      </w:r>
      <w:proofErr w:type="spellEnd"/>
      <w:r>
        <w:t>” a następnie „Start”.</w:t>
      </w:r>
    </w:p>
    <w:p w14:paraId="39B5EB74" w14:textId="75C5528E" w:rsidR="00302587" w:rsidRDefault="00302587" w:rsidP="000C58EF">
      <w:pPr>
        <w:spacing w:line="240" w:lineRule="auto"/>
      </w:pPr>
      <w:r>
        <w:t>Jeśli okno w wynikami oscyloskopu nie jest widoczne, należy kliknąć na niego dwa razy lewym przyciskiem myszy.</w:t>
      </w:r>
    </w:p>
    <w:p w14:paraId="2DFD0773" w14:textId="5F1395FA" w:rsidR="00302587" w:rsidRDefault="00302587" w:rsidP="000C58EF">
      <w:pPr>
        <w:spacing w:line="240" w:lineRule="auto"/>
      </w:pPr>
    </w:p>
    <w:p w14:paraId="0D6D7170" w14:textId="3AA59274" w:rsidR="00302587" w:rsidRDefault="00302587" w:rsidP="000C58EF">
      <w:pPr>
        <w:spacing w:line="240" w:lineRule="auto"/>
      </w:pPr>
    </w:p>
    <w:p w14:paraId="7CF051E4" w14:textId="2A828B4B" w:rsidR="00302587" w:rsidRDefault="00302587" w:rsidP="000C58EF">
      <w:pPr>
        <w:spacing w:line="240" w:lineRule="auto"/>
      </w:pPr>
    </w:p>
    <w:p w14:paraId="41B78591" w14:textId="0B9549CF" w:rsidR="00302587" w:rsidRDefault="00302587" w:rsidP="000C58EF">
      <w:pPr>
        <w:spacing w:line="240" w:lineRule="auto"/>
      </w:pPr>
    </w:p>
    <w:p w14:paraId="6D2692A3" w14:textId="793D4983" w:rsidR="00302587" w:rsidRPr="00517903" w:rsidRDefault="00905423" w:rsidP="000C58EF">
      <w:pPr>
        <w:spacing w:line="24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013DD8E" wp14:editId="32EB83A6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563235" cy="2571750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87">
        <w:t xml:space="preserve">Po ukończonej symulacji </w:t>
      </w:r>
      <w:r>
        <w:t>poniższe wykresy powinny być widoczne.</w:t>
      </w:r>
    </w:p>
    <w:sectPr w:rsidR="00302587" w:rsidRPr="00517903" w:rsidSect="00DA52A1">
      <w:footerReference w:type="default" r:id="rId38"/>
      <w:headerReference w:type="first" r:id="rId39"/>
      <w:footerReference w:type="first" r:id="rId40"/>
      <w:pgSz w:w="11906" w:h="16838" w:code="9"/>
      <w:pgMar w:top="2325" w:right="1021" w:bottom="2155" w:left="2722" w:header="709" w:footer="1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DB7DF" w14:textId="77777777" w:rsidR="001C378E" w:rsidRDefault="001C378E" w:rsidP="006747BD">
      <w:pPr>
        <w:spacing w:after="0" w:line="240" w:lineRule="auto"/>
      </w:pPr>
      <w:r>
        <w:separator/>
      </w:r>
    </w:p>
  </w:endnote>
  <w:endnote w:type="continuationSeparator" w:id="0">
    <w:p w14:paraId="405EF7C7" w14:textId="77777777" w:rsidR="001C378E" w:rsidRDefault="001C378E" w:rsidP="0067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-1988227961"/>
      <w:docPartObj>
        <w:docPartGallery w:val="Page Numbers (Bottom of Page)"/>
        <w:docPartUnique/>
      </w:docPartObj>
    </w:sdtPr>
    <w:sdtEndPr/>
    <w:sdtContent>
      <w:sdt>
        <w:sdtPr>
          <w:rPr>
            <w:color w:val="auto"/>
          </w:rPr>
          <w:id w:val="-187525118"/>
          <w:docPartObj>
            <w:docPartGallery w:val="Page Numbers (Top of Page)"/>
            <w:docPartUnique/>
          </w:docPartObj>
        </w:sdtPr>
        <w:sdtEndPr/>
        <w:sdtContent>
          <w:p w14:paraId="756A5AEE" w14:textId="77777777" w:rsidR="002E79BE" w:rsidRDefault="002E79BE">
            <w:pPr>
              <w:pStyle w:val="Stopka"/>
            </w:pPr>
            <w:r>
              <w:t xml:space="preserve">Strona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F5DDE" w14:textId="197E689A" w:rsidR="002E79BE" w:rsidRDefault="002E79BE">
    <w:pPr>
      <w:pStyle w:val="Stopka"/>
    </w:pPr>
    <w:r w:rsidRPr="00DA52A1">
      <w:rPr>
        <w:noProof/>
        <w:lang w:eastAsia="pl-PL"/>
      </w:rPr>
      <w:drawing>
        <wp:anchor distT="0" distB="0" distL="114300" distR="114300" simplePos="0" relativeHeight="251671552" behindDoc="1" locked="1" layoutInCell="1" allowOverlap="1" wp14:anchorId="2BFB851A" wp14:editId="6B2E10F5">
          <wp:simplePos x="0" y="0"/>
          <wp:positionH relativeFrom="column">
            <wp:posOffset>4589780</wp:posOffset>
          </wp:positionH>
          <wp:positionV relativeFrom="page">
            <wp:posOffset>9825990</wp:posOffset>
          </wp:positionV>
          <wp:extent cx="1231200" cy="849600"/>
          <wp:effectExtent l="0" t="0" r="0" b="0"/>
          <wp:wrapNone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00" cy="84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614D7107" wp14:editId="33A34442">
              <wp:simplePos x="0" y="0"/>
              <wp:positionH relativeFrom="margin">
                <wp:posOffset>-4445</wp:posOffset>
              </wp:positionH>
              <wp:positionV relativeFrom="page">
                <wp:posOffset>9822180</wp:posOffset>
              </wp:positionV>
              <wp:extent cx="4612640" cy="431800"/>
              <wp:effectExtent l="0" t="0" r="0" b="0"/>
              <wp:wrapNone/>
              <wp:docPr id="8" name="Pole tekstow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61264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CA0204" w14:textId="77777777" w:rsidR="002E79BE" w:rsidRDefault="002E79BE" w:rsidP="00ED2582">
                          <w:pPr>
                            <w:pStyle w:val="LukStopka-adres"/>
                          </w:pPr>
                          <w:r>
                            <w:t>Sieć Badawcza Łukasiewicz – Instytut Elektrotechniki</w:t>
                          </w:r>
                        </w:p>
                        <w:p w14:paraId="17BC1D69" w14:textId="77777777" w:rsidR="002E79BE" w:rsidRDefault="002E79BE" w:rsidP="00ED2582">
                          <w:pPr>
                            <w:pStyle w:val="LukStopka-adres"/>
                          </w:pPr>
                          <w:r>
                            <w:t>04-703 Warszawa, ul. Mieczysława Pożaryskiego 28, Tel: +48 22 11 25 200,</w:t>
                          </w:r>
                        </w:p>
                        <w:p w14:paraId="26C10356" w14:textId="77777777" w:rsidR="002E79BE" w:rsidRPr="001C220A" w:rsidRDefault="002E79BE" w:rsidP="00ED2582">
                          <w:pPr>
                            <w:pStyle w:val="LukStopka-adres"/>
                            <w:rPr>
                              <w:lang w:val="en-US"/>
                            </w:rPr>
                          </w:pPr>
                          <w:r w:rsidRPr="001C220A">
                            <w:rPr>
                              <w:lang w:val="en-US"/>
                            </w:rPr>
                            <w:t>E-mail: iel@iel.pl | NIP: 525 000 76 84, REGON: 000037902</w:t>
                          </w:r>
                        </w:p>
                        <w:p w14:paraId="55A9CAF0" w14:textId="343AA5FB" w:rsidR="002E79BE" w:rsidRPr="004F5805" w:rsidRDefault="002E79BE" w:rsidP="00DA52A1">
                          <w:pPr>
                            <w:pStyle w:val="LukStopka-adres"/>
                            <w:rPr>
                              <w:lang w:val="de-DE"/>
                            </w:rPr>
                          </w:pPr>
                          <w:r>
                            <w:t>Sąd Rejonowy dla M.st. Warszawy w Warszawie, XIII Wydział Gospodarczy KRS nr 0000047884</w:t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4D7107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-.35pt;margin-top:773.4pt;width:363.2pt;height:34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" filled="f" stroked="f">
              <o:lock v:ext="edit" aspectratio="t"/>
              <v:textbox style="mso-fit-shape-to-text:t" inset="0,0,0,0">
                <w:txbxContent>
                  <w:p w14:paraId="23CA0204" w14:textId="77777777" w:rsidR="002E79BE" w:rsidRDefault="002E79BE" w:rsidP="00ED2582">
                    <w:pPr>
                      <w:pStyle w:val="LukStopka-adres"/>
                    </w:pPr>
                    <w:r>
                      <w:t>Sieć Badawcza Łukasiewicz – Instytut Elektrotechniki</w:t>
                    </w:r>
                  </w:p>
                  <w:p w14:paraId="17BC1D69" w14:textId="77777777" w:rsidR="002E79BE" w:rsidRDefault="002E79BE" w:rsidP="00ED2582">
                    <w:pPr>
                      <w:pStyle w:val="LukStopka-adres"/>
                    </w:pPr>
                    <w:r>
                      <w:t>04-703 Warszawa, ul. Mieczysława Pożaryskiego 28, Tel: +48 22 11 25 200,</w:t>
                    </w:r>
                  </w:p>
                  <w:p w14:paraId="26C10356" w14:textId="77777777" w:rsidR="002E79BE" w:rsidRPr="001C220A" w:rsidRDefault="002E79BE" w:rsidP="00ED2582">
                    <w:pPr>
                      <w:pStyle w:val="LukStopka-adres"/>
                      <w:rPr>
                        <w:lang w:val="en-US"/>
                      </w:rPr>
                    </w:pPr>
                    <w:r w:rsidRPr="001C220A">
                      <w:rPr>
                        <w:lang w:val="en-US"/>
                      </w:rPr>
                      <w:t>E-mail: iel@iel.pl | NIP: 525 000 76 84, REGON: 000037902</w:t>
                    </w:r>
                  </w:p>
                  <w:p w14:paraId="55A9CAF0" w14:textId="343AA5FB" w:rsidR="002E79BE" w:rsidRPr="004F5805" w:rsidRDefault="002E79BE" w:rsidP="00DA52A1">
                    <w:pPr>
                      <w:pStyle w:val="LukStopka-adres"/>
                      <w:rPr>
                        <w:lang w:val="de-DE"/>
                      </w:rPr>
                    </w:pPr>
                    <w:r>
                      <w:t>Sąd Rejonowy dla M.st. Warszawy w Warszawie, XIII Wydział Gospodarczy KRS nr 0000047884</w:t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67754125"/>
      <w:docPartObj>
        <w:docPartGallery w:val="Page Numbers (Bottom of Page)"/>
        <w:docPartUnique/>
      </w:docPartObj>
    </w:sdtPr>
    <w:sdtEndPr/>
    <w:sdtContent>
      <w:sdt>
        <w:sdtPr>
          <w:rPr>
            <w:color w:val="auto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E12197" w14:textId="77777777" w:rsidR="002E79BE" w:rsidRPr="00D40690" w:rsidRDefault="002E79BE" w:rsidP="00D40690">
            <w:pPr>
              <w:pStyle w:val="Stopka"/>
            </w:pPr>
            <w:r w:rsidRPr="00D40690">
              <w:t xml:space="preserve">Strona </w:t>
            </w:r>
            <w:r w:rsidRPr="00D40690">
              <w:fldChar w:fldCharType="begin"/>
            </w:r>
            <w:r w:rsidRPr="00D40690">
              <w:instrText>PAGE</w:instrText>
            </w:r>
            <w:r w:rsidRPr="00D40690">
              <w:fldChar w:fldCharType="separate"/>
            </w:r>
            <w:r>
              <w:rPr>
                <w:noProof/>
              </w:rPr>
              <w:t>1</w:t>
            </w:r>
            <w:r w:rsidRPr="00D40690">
              <w:fldChar w:fldCharType="end"/>
            </w:r>
            <w:r w:rsidRPr="00D40690">
              <w:t xml:space="preserve"> z </w:t>
            </w:r>
            <w:r w:rsidRPr="00D40690">
              <w:fldChar w:fldCharType="begin"/>
            </w:r>
            <w:r w:rsidRPr="00D40690">
              <w:instrText>NUMPAGES</w:instrText>
            </w:r>
            <w:r w:rsidRPr="00D40690">
              <w:fldChar w:fldCharType="separate"/>
            </w:r>
            <w:r>
              <w:rPr>
                <w:noProof/>
              </w:rPr>
              <w:t>2</w:t>
            </w:r>
            <w:r w:rsidRPr="00D40690">
              <w:fldChar w:fldCharType="end"/>
            </w:r>
          </w:p>
        </w:sdtContent>
      </w:sdt>
    </w:sdtContent>
  </w:sdt>
  <w:p w14:paraId="1FD29C43" w14:textId="600A36B2" w:rsidR="002E79BE" w:rsidRPr="00D06D36" w:rsidRDefault="002E79BE" w:rsidP="00D06D36">
    <w:pPr>
      <w:pStyle w:val="LukStopka-adres"/>
      <w:rPr>
        <w:spacing w:val="2"/>
      </w:rPr>
    </w:pPr>
    <w:r>
      <w:rPr>
        <w:spacing w:val="2"/>
        <w:lang w:eastAsia="pl-PL"/>
      </w:rPr>
      <w:drawing>
        <wp:anchor distT="0" distB="0" distL="114300" distR="114300" simplePos="0" relativeHeight="251661312" behindDoc="1" locked="1" layoutInCell="1" allowOverlap="1" wp14:anchorId="590AF5A8" wp14:editId="147F0EB1">
          <wp:simplePos x="0" y="0"/>
          <wp:positionH relativeFrom="column">
            <wp:posOffset>4594627</wp:posOffset>
          </wp:positionH>
          <wp:positionV relativeFrom="page">
            <wp:posOffset>9846945</wp:posOffset>
          </wp:positionV>
          <wp:extent cx="1231200" cy="84960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00" cy="84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2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9635BEA" wp14:editId="27256115">
              <wp:simplePos x="0" y="0"/>
              <wp:positionH relativeFrom="margin">
                <wp:align>left</wp:align>
              </wp:positionH>
              <wp:positionV relativeFrom="page">
                <wp:posOffset>9841230</wp:posOffset>
              </wp:positionV>
              <wp:extent cx="4554855" cy="431800"/>
              <wp:effectExtent l="0" t="0" r="0" b="0"/>
              <wp:wrapNone/>
              <wp:docPr id="217" name="Pole tekstow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554855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C1BB4" w14:textId="6898A40B" w:rsidR="002E79BE" w:rsidRDefault="002E79BE" w:rsidP="00DA52A1">
                          <w:pPr>
                            <w:pStyle w:val="LukStopka-adres"/>
                          </w:pPr>
                          <w:r>
                            <w:t>Sieć Badawcza Łukasiewicz – Instytut Elektrotechniki</w:t>
                          </w:r>
                        </w:p>
                        <w:p w14:paraId="671F8F58" w14:textId="70FD585D" w:rsidR="002E79BE" w:rsidRDefault="002E79BE" w:rsidP="00DA52A1">
                          <w:pPr>
                            <w:pStyle w:val="LukStopka-adres"/>
                          </w:pPr>
                          <w:r>
                            <w:t>04-703 Warszawa, ul. Mieczysława Pożaryskiego 28, Tel: +48 22 11 25 200,</w:t>
                          </w:r>
                        </w:p>
                        <w:p w14:paraId="40CB23B2" w14:textId="77777777" w:rsidR="002E79BE" w:rsidRPr="001C220A" w:rsidRDefault="002E79BE" w:rsidP="00DA52A1">
                          <w:pPr>
                            <w:pStyle w:val="LukStopka-adres"/>
                            <w:rPr>
                              <w:lang w:val="en-US"/>
                            </w:rPr>
                          </w:pPr>
                          <w:r w:rsidRPr="001C220A">
                            <w:rPr>
                              <w:lang w:val="en-US"/>
                            </w:rPr>
                            <w:t>E-mail: iel@iel.pl | NIP: 525 000 76 84, REGON: 000037902</w:t>
                          </w:r>
                        </w:p>
                        <w:p w14:paraId="4C253FC0" w14:textId="03CD2D76" w:rsidR="002E79BE" w:rsidRPr="004F5805" w:rsidRDefault="002E79BE" w:rsidP="00DA52A1">
                          <w:pPr>
                            <w:pStyle w:val="LukStopka-adres"/>
                            <w:rPr>
                              <w:lang w:val="de-DE"/>
                            </w:rPr>
                          </w:pPr>
                          <w:r>
                            <w:t>Sąd Rejonowy dla M.st. Warszawy w Warszawie, XIII Wydział Gospodarczy KRS nr 0000047884</w:t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35B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774.9pt;width:358.65pt;height:3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" filled="f" stroked="f">
              <o:lock v:ext="edit" aspectratio="t"/>
              <v:textbox style="mso-fit-shape-to-text:t" inset="0,0,0,0">
                <w:txbxContent>
                  <w:p w14:paraId="10DC1BB4" w14:textId="6898A40B" w:rsidR="002E79BE" w:rsidRDefault="002E79BE" w:rsidP="00DA52A1">
                    <w:pPr>
                      <w:pStyle w:val="LukStopka-adres"/>
                    </w:pPr>
                    <w:r>
                      <w:t>Sieć Badawcza Łukasiewicz – Instytut Elektrotechniki</w:t>
                    </w:r>
                  </w:p>
                  <w:p w14:paraId="671F8F58" w14:textId="70FD585D" w:rsidR="002E79BE" w:rsidRDefault="002E79BE" w:rsidP="00DA52A1">
                    <w:pPr>
                      <w:pStyle w:val="LukStopka-adres"/>
                    </w:pPr>
                    <w:r>
                      <w:t>04-703 Warszawa, ul. Mieczysława Pożaryskiego 28, Tel: +48 22 11 25 200,</w:t>
                    </w:r>
                  </w:p>
                  <w:p w14:paraId="40CB23B2" w14:textId="77777777" w:rsidR="002E79BE" w:rsidRPr="001C220A" w:rsidRDefault="002E79BE" w:rsidP="00DA52A1">
                    <w:pPr>
                      <w:pStyle w:val="LukStopka-adres"/>
                      <w:rPr>
                        <w:lang w:val="en-US"/>
                      </w:rPr>
                    </w:pPr>
                    <w:r w:rsidRPr="001C220A">
                      <w:rPr>
                        <w:lang w:val="en-US"/>
                      </w:rPr>
                      <w:t>E-mail: iel@iel.pl | NIP: 525 000 76 84, REGON: 000037902</w:t>
                    </w:r>
                  </w:p>
                  <w:p w14:paraId="4C253FC0" w14:textId="03CD2D76" w:rsidR="002E79BE" w:rsidRPr="004F5805" w:rsidRDefault="002E79BE" w:rsidP="00DA52A1">
                    <w:pPr>
                      <w:pStyle w:val="LukStopka-adres"/>
                      <w:rPr>
                        <w:lang w:val="de-DE"/>
                      </w:rPr>
                    </w:pPr>
                    <w:r>
                      <w:t>Sąd Rejonowy dla M.st. Warszawy w Warszawie, XIII Wydział Gospodarczy KRS nr 0000047884</w:t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spacing w:val="2"/>
      </w:rPr>
      <w:softHyphen/>
    </w:r>
    <w:r>
      <w:rPr>
        <w:spacing w:val="2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34F5" w14:textId="77777777" w:rsidR="001C378E" w:rsidRDefault="001C378E" w:rsidP="006747BD">
      <w:pPr>
        <w:spacing w:after="0" w:line="240" w:lineRule="auto"/>
      </w:pPr>
      <w:r>
        <w:separator/>
      </w:r>
    </w:p>
  </w:footnote>
  <w:footnote w:type="continuationSeparator" w:id="0">
    <w:p w14:paraId="29525A4B" w14:textId="77777777" w:rsidR="001C378E" w:rsidRDefault="001C378E" w:rsidP="0067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4E79" w14:textId="77777777" w:rsidR="002E79BE" w:rsidRPr="00DA52A1" w:rsidRDefault="002E79B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67456" behindDoc="1" locked="1" layoutInCell="1" allowOverlap="1" wp14:anchorId="72F5F447" wp14:editId="60A946B8">
          <wp:simplePos x="0" y="0"/>
          <wp:positionH relativeFrom="page">
            <wp:posOffset>0</wp:posOffset>
          </wp:positionH>
          <wp:positionV relativeFrom="page">
            <wp:posOffset>16510</wp:posOffset>
          </wp:positionV>
          <wp:extent cx="1702435" cy="2295525"/>
          <wp:effectExtent l="19050" t="0" r="0" b="0"/>
          <wp:wrapNone/>
          <wp:docPr id="2" name="Obraz 2" descr="Obraz zawierający obiek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ukasiewicz-Logo-Rozsz-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2435" cy="229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1EB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C80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5AE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EDF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149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36F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22F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A65B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6CF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44C3E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88"/>
    <w:rsid w:val="00006C34"/>
    <w:rsid w:val="00014614"/>
    <w:rsid w:val="000151DD"/>
    <w:rsid w:val="000520CE"/>
    <w:rsid w:val="00056980"/>
    <w:rsid w:val="00070438"/>
    <w:rsid w:val="00077647"/>
    <w:rsid w:val="00080410"/>
    <w:rsid w:val="0008246C"/>
    <w:rsid w:val="00090425"/>
    <w:rsid w:val="00093708"/>
    <w:rsid w:val="000A77DA"/>
    <w:rsid w:val="000B5936"/>
    <w:rsid w:val="000C0EA6"/>
    <w:rsid w:val="000C58EF"/>
    <w:rsid w:val="000F0764"/>
    <w:rsid w:val="000F3883"/>
    <w:rsid w:val="000F5275"/>
    <w:rsid w:val="0010103A"/>
    <w:rsid w:val="00102A16"/>
    <w:rsid w:val="00126CA8"/>
    <w:rsid w:val="001560B3"/>
    <w:rsid w:val="00163786"/>
    <w:rsid w:val="00174B9F"/>
    <w:rsid w:val="00185117"/>
    <w:rsid w:val="001C220A"/>
    <w:rsid w:val="001C378E"/>
    <w:rsid w:val="001C4C2C"/>
    <w:rsid w:val="001D21D2"/>
    <w:rsid w:val="001F0C50"/>
    <w:rsid w:val="00201BEF"/>
    <w:rsid w:val="00231524"/>
    <w:rsid w:val="00233E88"/>
    <w:rsid w:val="0023711E"/>
    <w:rsid w:val="00251BFD"/>
    <w:rsid w:val="0025363F"/>
    <w:rsid w:val="00292D88"/>
    <w:rsid w:val="0029386D"/>
    <w:rsid w:val="002A1556"/>
    <w:rsid w:val="002A2DA1"/>
    <w:rsid w:val="002B26F2"/>
    <w:rsid w:val="002C4E70"/>
    <w:rsid w:val="002D48BE"/>
    <w:rsid w:val="002E79BE"/>
    <w:rsid w:val="002F4540"/>
    <w:rsid w:val="00302587"/>
    <w:rsid w:val="00312B80"/>
    <w:rsid w:val="00317D01"/>
    <w:rsid w:val="00332E65"/>
    <w:rsid w:val="00335F9F"/>
    <w:rsid w:val="00344C51"/>
    <w:rsid w:val="003456C3"/>
    <w:rsid w:val="00345D37"/>
    <w:rsid w:val="00346C00"/>
    <w:rsid w:val="00352C25"/>
    <w:rsid w:val="00354A18"/>
    <w:rsid w:val="00361949"/>
    <w:rsid w:val="00366478"/>
    <w:rsid w:val="003C1A88"/>
    <w:rsid w:val="003C72AA"/>
    <w:rsid w:val="003E1814"/>
    <w:rsid w:val="003E48A3"/>
    <w:rsid w:val="003E718D"/>
    <w:rsid w:val="003F043E"/>
    <w:rsid w:val="003F4BA3"/>
    <w:rsid w:val="004114AE"/>
    <w:rsid w:val="00417FA7"/>
    <w:rsid w:val="0045240D"/>
    <w:rsid w:val="00467A9B"/>
    <w:rsid w:val="00471965"/>
    <w:rsid w:val="00483112"/>
    <w:rsid w:val="004850A9"/>
    <w:rsid w:val="00490F91"/>
    <w:rsid w:val="004A697B"/>
    <w:rsid w:val="004D4763"/>
    <w:rsid w:val="004F10E8"/>
    <w:rsid w:val="004F5805"/>
    <w:rsid w:val="00517903"/>
    <w:rsid w:val="005261CB"/>
    <w:rsid w:val="00526CDD"/>
    <w:rsid w:val="00540F7A"/>
    <w:rsid w:val="00545B21"/>
    <w:rsid w:val="00546D96"/>
    <w:rsid w:val="00551AE7"/>
    <w:rsid w:val="005658F5"/>
    <w:rsid w:val="005975B6"/>
    <w:rsid w:val="005A021A"/>
    <w:rsid w:val="005B56D6"/>
    <w:rsid w:val="005D1495"/>
    <w:rsid w:val="005D1E58"/>
    <w:rsid w:val="005F0E1B"/>
    <w:rsid w:val="00633F72"/>
    <w:rsid w:val="00635936"/>
    <w:rsid w:val="00670386"/>
    <w:rsid w:val="00671AF7"/>
    <w:rsid w:val="006747BD"/>
    <w:rsid w:val="0068124C"/>
    <w:rsid w:val="00685711"/>
    <w:rsid w:val="00694870"/>
    <w:rsid w:val="006957FA"/>
    <w:rsid w:val="006C5CE6"/>
    <w:rsid w:val="006D6DE5"/>
    <w:rsid w:val="006D7FCE"/>
    <w:rsid w:val="006E5990"/>
    <w:rsid w:val="00701EE9"/>
    <w:rsid w:val="007242D9"/>
    <w:rsid w:val="00725EAC"/>
    <w:rsid w:val="00774712"/>
    <w:rsid w:val="0079594B"/>
    <w:rsid w:val="007A6BD9"/>
    <w:rsid w:val="007B7790"/>
    <w:rsid w:val="007C64FE"/>
    <w:rsid w:val="007D5504"/>
    <w:rsid w:val="007D5C1F"/>
    <w:rsid w:val="007D7802"/>
    <w:rsid w:val="007F1039"/>
    <w:rsid w:val="007F3C64"/>
    <w:rsid w:val="007F6271"/>
    <w:rsid w:val="007F6CAC"/>
    <w:rsid w:val="007F6CB9"/>
    <w:rsid w:val="00800E4E"/>
    <w:rsid w:val="00802C3F"/>
    <w:rsid w:val="00805DF6"/>
    <w:rsid w:val="00821F16"/>
    <w:rsid w:val="008225CD"/>
    <w:rsid w:val="008368C0"/>
    <w:rsid w:val="0084396A"/>
    <w:rsid w:val="008439A9"/>
    <w:rsid w:val="00844574"/>
    <w:rsid w:val="00845B9A"/>
    <w:rsid w:val="00850710"/>
    <w:rsid w:val="00854B7B"/>
    <w:rsid w:val="00880945"/>
    <w:rsid w:val="008906FB"/>
    <w:rsid w:val="00897292"/>
    <w:rsid w:val="008C1729"/>
    <w:rsid w:val="008C5FB9"/>
    <w:rsid w:val="008C75DD"/>
    <w:rsid w:val="008F209D"/>
    <w:rsid w:val="008F639C"/>
    <w:rsid w:val="00905423"/>
    <w:rsid w:val="00911016"/>
    <w:rsid w:val="00912924"/>
    <w:rsid w:val="00914327"/>
    <w:rsid w:val="0093088C"/>
    <w:rsid w:val="009329DF"/>
    <w:rsid w:val="0093659E"/>
    <w:rsid w:val="00956A5C"/>
    <w:rsid w:val="00962DD7"/>
    <w:rsid w:val="009633A5"/>
    <w:rsid w:val="00967FF7"/>
    <w:rsid w:val="009849FE"/>
    <w:rsid w:val="00990625"/>
    <w:rsid w:val="009A33E6"/>
    <w:rsid w:val="009B4F52"/>
    <w:rsid w:val="009D4892"/>
    <w:rsid w:val="009D4C4D"/>
    <w:rsid w:val="009E680E"/>
    <w:rsid w:val="009F5EA1"/>
    <w:rsid w:val="00A120CC"/>
    <w:rsid w:val="00A1579E"/>
    <w:rsid w:val="00A20722"/>
    <w:rsid w:val="00A36F46"/>
    <w:rsid w:val="00A525E2"/>
    <w:rsid w:val="00A52C29"/>
    <w:rsid w:val="00A640D3"/>
    <w:rsid w:val="00A64C95"/>
    <w:rsid w:val="00A66107"/>
    <w:rsid w:val="00A7501E"/>
    <w:rsid w:val="00A8695C"/>
    <w:rsid w:val="00A95229"/>
    <w:rsid w:val="00AB135F"/>
    <w:rsid w:val="00AC116C"/>
    <w:rsid w:val="00AE4898"/>
    <w:rsid w:val="00AF46E7"/>
    <w:rsid w:val="00B14A05"/>
    <w:rsid w:val="00B16679"/>
    <w:rsid w:val="00B54B1C"/>
    <w:rsid w:val="00B54F0A"/>
    <w:rsid w:val="00B5694D"/>
    <w:rsid w:val="00B61F8A"/>
    <w:rsid w:val="00B63A46"/>
    <w:rsid w:val="00B71528"/>
    <w:rsid w:val="00B72679"/>
    <w:rsid w:val="00B75502"/>
    <w:rsid w:val="00B90068"/>
    <w:rsid w:val="00BA52F6"/>
    <w:rsid w:val="00BB6D77"/>
    <w:rsid w:val="00BC21E5"/>
    <w:rsid w:val="00BC36A3"/>
    <w:rsid w:val="00BF111E"/>
    <w:rsid w:val="00C1654B"/>
    <w:rsid w:val="00C41F9D"/>
    <w:rsid w:val="00C4394E"/>
    <w:rsid w:val="00C556EC"/>
    <w:rsid w:val="00C7286F"/>
    <w:rsid w:val="00C730DB"/>
    <w:rsid w:val="00C736D5"/>
    <w:rsid w:val="00C90698"/>
    <w:rsid w:val="00C97F88"/>
    <w:rsid w:val="00CC6F00"/>
    <w:rsid w:val="00CE5A5A"/>
    <w:rsid w:val="00D005B3"/>
    <w:rsid w:val="00D01579"/>
    <w:rsid w:val="00D0386C"/>
    <w:rsid w:val="00D06D36"/>
    <w:rsid w:val="00D12403"/>
    <w:rsid w:val="00D20B8D"/>
    <w:rsid w:val="00D22FDA"/>
    <w:rsid w:val="00D40690"/>
    <w:rsid w:val="00D66FB3"/>
    <w:rsid w:val="00D94734"/>
    <w:rsid w:val="00DA30B4"/>
    <w:rsid w:val="00DA52A1"/>
    <w:rsid w:val="00DB531E"/>
    <w:rsid w:val="00DC0F47"/>
    <w:rsid w:val="00DC6BDB"/>
    <w:rsid w:val="00DD40E2"/>
    <w:rsid w:val="00DD4281"/>
    <w:rsid w:val="00DD78B1"/>
    <w:rsid w:val="00DE4586"/>
    <w:rsid w:val="00DE6044"/>
    <w:rsid w:val="00E10387"/>
    <w:rsid w:val="00E13BA4"/>
    <w:rsid w:val="00E434A1"/>
    <w:rsid w:val="00E43EC2"/>
    <w:rsid w:val="00E503A1"/>
    <w:rsid w:val="00E6548F"/>
    <w:rsid w:val="00EB260F"/>
    <w:rsid w:val="00EC54B1"/>
    <w:rsid w:val="00ED162D"/>
    <w:rsid w:val="00ED2582"/>
    <w:rsid w:val="00ED3503"/>
    <w:rsid w:val="00ED7B5D"/>
    <w:rsid w:val="00EE3C47"/>
    <w:rsid w:val="00EE493C"/>
    <w:rsid w:val="00EE7BEE"/>
    <w:rsid w:val="00EF4FBB"/>
    <w:rsid w:val="00F00895"/>
    <w:rsid w:val="00F26FF4"/>
    <w:rsid w:val="00F4729E"/>
    <w:rsid w:val="00F64DF1"/>
    <w:rsid w:val="00F66615"/>
    <w:rsid w:val="00F8139D"/>
    <w:rsid w:val="00F838CD"/>
    <w:rsid w:val="00F9354A"/>
    <w:rsid w:val="00FA4307"/>
    <w:rsid w:val="00FA4F8D"/>
    <w:rsid w:val="00FA7BDF"/>
    <w:rsid w:val="00FB4991"/>
    <w:rsid w:val="00FD38CC"/>
    <w:rsid w:val="00FD79FE"/>
    <w:rsid w:val="00FE5B88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3A93D"/>
  <w15:docId w15:val="{2B25E6C3-26AC-499D-889C-EC28C188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1729"/>
    <w:pPr>
      <w:spacing w:after="280" w:line="280" w:lineRule="exact"/>
      <w:jc w:val="both"/>
    </w:pPr>
    <w:rPr>
      <w:color w:val="000000" w:themeColor="background1"/>
      <w:spacing w:val="4"/>
      <w:sz w:val="20"/>
    </w:rPr>
  </w:style>
  <w:style w:type="paragraph" w:styleId="Nagwek1">
    <w:name w:val="heading 1"/>
    <w:basedOn w:val="Normalny"/>
    <w:next w:val="Normalny"/>
    <w:link w:val="Nagwek1Znak"/>
    <w:uiPriority w:val="9"/>
    <w:rsid w:val="00231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rsid w:val="00B16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A11F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6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6B15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1524"/>
    <w:rPr>
      <w:rFonts w:asciiTheme="majorHAnsi" w:eastAsiaTheme="majorEastAsia" w:hAnsiTheme="majorHAnsi" w:cstheme="majorBidi"/>
      <w:spacing w:val="4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74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47BD"/>
    <w:rPr>
      <w:color w:val="000000" w:themeColor="background1"/>
      <w:spacing w:val="4"/>
      <w:sz w:val="20"/>
    </w:rPr>
  </w:style>
  <w:style w:type="paragraph" w:styleId="Stopka">
    <w:name w:val="footer"/>
    <w:basedOn w:val="Normalny"/>
    <w:link w:val="StopkaZnak"/>
    <w:uiPriority w:val="99"/>
    <w:unhideWhenUsed/>
    <w:rsid w:val="004F5805"/>
    <w:pPr>
      <w:tabs>
        <w:tab w:val="center" w:pos="4536"/>
        <w:tab w:val="right" w:pos="9072"/>
      </w:tabs>
      <w:spacing w:after="0" w:line="240" w:lineRule="auto"/>
    </w:pPr>
    <w:rPr>
      <w:b/>
    </w:rPr>
  </w:style>
  <w:style w:type="character" w:customStyle="1" w:styleId="StopkaZnak">
    <w:name w:val="Stopka Znak"/>
    <w:basedOn w:val="Domylnaczcionkaakapitu"/>
    <w:link w:val="Stopka"/>
    <w:uiPriority w:val="99"/>
    <w:rsid w:val="004F5805"/>
    <w:rPr>
      <w:b/>
      <w:color w:val="000000" w:themeColor="background1"/>
      <w:spacing w:val="4"/>
      <w:sz w:val="20"/>
    </w:rPr>
  </w:style>
  <w:style w:type="paragraph" w:customStyle="1" w:styleId="LukSzanownaPani">
    <w:name w:val="Luk_Szanowna Pani"/>
    <w:basedOn w:val="Normalny"/>
    <w:autoRedefine/>
    <w:qFormat/>
    <w:rsid w:val="00A36F46"/>
    <w:pPr>
      <w:spacing w:before="540" w:after="0"/>
      <w:ind w:left="4026"/>
    </w:pPr>
    <w:rPr>
      <w:rFonts w:ascii="Verdana" w:hAnsi="Verdana" w:cs="Verdana"/>
      <w:color w:val="auto"/>
      <w:spacing w:val="0"/>
      <w:szCs w:val="20"/>
    </w:rPr>
  </w:style>
  <w:style w:type="paragraph" w:customStyle="1" w:styleId="LukImiiNazwwisko">
    <w:name w:val="Luk_Imię i Nazwwisko"/>
    <w:basedOn w:val="LucInstytut"/>
    <w:qFormat/>
    <w:rsid w:val="00D005B3"/>
    <w:rPr>
      <w:b/>
    </w:rPr>
  </w:style>
  <w:style w:type="paragraph" w:customStyle="1" w:styleId="LukNagloweklistu">
    <w:name w:val="Luk_Naglowek_listu"/>
    <w:basedOn w:val="LucInstytut"/>
    <w:autoRedefine/>
    <w:qFormat/>
    <w:rsid w:val="005D1495"/>
    <w:pPr>
      <w:spacing w:before="560" w:after="560"/>
      <w:ind w:left="0"/>
    </w:pPr>
    <w:rPr>
      <w:b/>
    </w:rPr>
  </w:style>
  <w:style w:type="paragraph" w:customStyle="1" w:styleId="LucInstytut">
    <w:name w:val="Luc_Instytut"/>
    <w:basedOn w:val="LukSzanownaPani"/>
    <w:qFormat/>
    <w:rsid w:val="00D005B3"/>
    <w:pPr>
      <w:spacing w:before="0"/>
    </w:pPr>
  </w:style>
  <w:style w:type="paragraph" w:customStyle="1" w:styleId="LukStopka-adres">
    <w:name w:val="Luk_Stopka-adres"/>
    <w:basedOn w:val="Normalny"/>
    <w:qFormat/>
    <w:rsid w:val="00D06D36"/>
    <w:pPr>
      <w:spacing w:after="0" w:line="170" w:lineRule="exact"/>
      <w:jc w:val="left"/>
    </w:pPr>
    <w:rPr>
      <w:noProof/>
      <w:color w:val="808080" w:themeColor="text2"/>
      <w:sz w:val="14"/>
      <w:szCs w:val="14"/>
    </w:rPr>
  </w:style>
  <w:style w:type="paragraph" w:styleId="Listapunktowana">
    <w:name w:val="List Bullet"/>
    <w:basedOn w:val="Normalny"/>
    <w:uiPriority w:val="99"/>
    <w:unhideWhenUsed/>
    <w:rsid w:val="00854B7B"/>
    <w:pPr>
      <w:numPr>
        <w:numId w:val="1"/>
      </w:numPr>
      <w:contextualSpacing/>
    </w:pPr>
  </w:style>
  <w:style w:type="table" w:styleId="Tabela-Siatka">
    <w:name w:val="Table Grid"/>
    <w:basedOn w:val="Standardowy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cZwyrazami">
    <w:name w:val="Luc_Z_wyrazami"/>
    <w:basedOn w:val="Normalny"/>
    <w:autoRedefine/>
    <w:qFormat/>
    <w:rsid w:val="00821F16"/>
    <w:pPr>
      <w:spacing w:before="1360" w:after="840"/>
      <w:jc w:val="left"/>
    </w:pPr>
  </w:style>
  <w:style w:type="paragraph" w:styleId="Bezodstpw">
    <w:name w:val="No Spacing"/>
    <w:aliases w:val="Luc_Bez odstępów"/>
    <w:basedOn w:val="Normalny"/>
    <w:autoRedefine/>
    <w:uiPriority w:val="1"/>
    <w:qFormat/>
    <w:rsid w:val="00821F16"/>
    <w:pPr>
      <w:spacing w:after="0"/>
      <w:jc w:val="left"/>
    </w:pPr>
  </w:style>
  <w:style w:type="character" w:customStyle="1" w:styleId="Nagwek2Znak">
    <w:name w:val="Nagłówek 2 Znak"/>
    <w:basedOn w:val="Domylnaczcionkaakapitu"/>
    <w:link w:val="Nagwek2"/>
    <w:uiPriority w:val="9"/>
    <w:rsid w:val="00B16679"/>
    <w:rPr>
      <w:rFonts w:asciiTheme="majorHAnsi" w:eastAsiaTheme="majorEastAsia" w:hAnsiTheme="majorHAnsi" w:cstheme="majorBidi"/>
      <w:color w:val="31A11F" w:themeColor="accent1" w:themeShade="BF"/>
      <w:spacing w:val="4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16679"/>
    <w:rPr>
      <w:rFonts w:asciiTheme="majorHAnsi" w:eastAsiaTheme="majorEastAsia" w:hAnsiTheme="majorHAnsi" w:cstheme="majorBidi"/>
      <w:color w:val="216B15" w:themeColor="accent1" w:themeShade="7F"/>
      <w:spacing w:val="4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16679"/>
    <w:pPr>
      <w:spacing w:line="259" w:lineRule="auto"/>
      <w:jc w:val="left"/>
      <w:outlineLvl w:val="9"/>
    </w:pPr>
    <w:rPr>
      <w:color w:val="31A11F" w:themeColor="accent1" w:themeShade="BF"/>
      <w:spacing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1667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1667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11E"/>
    <w:rPr>
      <w:rFonts w:ascii="Segoe UI" w:hAnsi="Segoe UI" w:cs="Segoe UI"/>
      <w:color w:val="000000" w:themeColor="background1"/>
      <w:spacing w:val="4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i.com/tool/CONTROLSUITE" TargetMode="External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ti.com/lit/ug/sprui77c/sprui77c.pdf?ts=1600153012360&amp;ref_url=https%253A%252F%252Fwww.google.com%25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lexim.com/download/standalon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ti.com/tool/UNIFLASH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processors.wiki.ti.com/index.php/Download_CCS%20?DCMP=slulplaunch&amp;HQS=ep-con-lprf-slulplaunch-pr-sw-ccs-en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tandard\USTAWI~1\Temp\Katalog%20tymczasowy%202%20dla%20Papier%20firmowy_Instytuty%20&#321;ukasiewicza.zip\Papier%20firmowy_Instytuty%20+&#252;ukasiewicza\Papier%20firmowy_Instytut%20+&#252;ukasiewicza_PL_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Lukasiewicz-kolory_Word">
      <a:dk1>
        <a:srgbClr val="000000"/>
      </a:dk1>
      <a:lt1>
        <a:srgbClr val="000000"/>
      </a:lt1>
      <a:dk2>
        <a:srgbClr val="808080"/>
      </a:dk2>
      <a:lt2>
        <a:srgbClr val="000000"/>
      </a:lt2>
      <a:accent1>
        <a:srgbClr val="44D62C"/>
      </a:accent1>
      <a:accent2>
        <a:srgbClr val="0085CA"/>
      </a:accent2>
      <a:accent3>
        <a:srgbClr val="EF3340"/>
      </a:accent3>
      <a:accent4>
        <a:srgbClr val="963CBD"/>
      </a:accent4>
      <a:accent5>
        <a:srgbClr val="FF0098"/>
      </a:accent5>
      <a:accent6>
        <a:srgbClr val="008578"/>
      </a:accent6>
      <a:hlink>
        <a:srgbClr val="0000FF"/>
      </a:hlink>
      <a:folHlink>
        <a:srgbClr val="800080"/>
      </a:folHlink>
    </a:clrScheme>
    <a:fontScheme name="Lukasiewicz-fonty-Word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EB452-97DF-4ADD-A9BE-E7A6C0E0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firmowy_Instytut +üukasiewicza_PL_szablon.dotx</Template>
  <TotalTime>362</TotalTime>
  <Pages>19</Pages>
  <Words>2198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dc:description/>
  <cp:lastModifiedBy>Bartłomiej Wach</cp:lastModifiedBy>
  <cp:revision>6</cp:revision>
  <cp:lastPrinted>2020-02-07T19:43:00Z</cp:lastPrinted>
  <dcterms:created xsi:type="dcterms:W3CDTF">2020-09-15T10:16:00Z</dcterms:created>
  <dcterms:modified xsi:type="dcterms:W3CDTF">2020-09-16T09:25:00Z</dcterms:modified>
</cp:coreProperties>
</file>